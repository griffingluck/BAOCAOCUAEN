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F4C" w:rsidRDefault="00F15F4C" w:rsidP="00F15F4C">
      <w:pPr>
        <w:jc w:val="center"/>
        <w:rPr>
          <w:b/>
          <w:sz w:val="32"/>
          <w:szCs w:val="32"/>
          <w:lang w:val="vi-VN"/>
        </w:rPr>
      </w:pPr>
      <w:r>
        <w:rPr>
          <w:b/>
          <w:sz w:val="32"/>
          <w:szCs w:val="32"/>
          <w:lang w:val="vi-VN"/>
        </w:rPr>
        <w:t xml:space="preserve">BỘ GIÁO DỤC VÀ ĐÀO TẠO </w:t>
      </w:r>
    </w:p>
    <w:p w:rsidR="00F15F4C" w:rsidRDefault="00F15F4C" w:rsidP="00F15F4C">
      <w:pPr>
        <w:jc w:val="center"/>
        <w:rPr>
          <w:b/>
          <w:sz w:val="32"/>
          <w:szCs w:val="32"/>
          <w:lang w:val="vi-VN"/>
        </w:rPr>
      </w:pPr>
      <w:r>
        <w:rPr>
          <w:b/>
          <w:sz w:val="32"/>
          <w:szCs w:val="32"/>
          <w:lang w:val="vi-VN"/>
        </w:rPr>
        <w:t>TRƯỜNG ĐẠI HỌC ĐẠI NAM</w:t>
      </w:r>
    </w:p>
    <w:p w:rsidR="00F15F4C" w:rsidRDefault="00F15F4C" w:rsidP="00F15F4C">
      <w:pPr>
        <w:jc w:val="center"/>
        <w:rPr>
          <w:b/>
          <w:sz w:val="32"/>
          <w:szCs w:val="32"/>
          <w:lang w:val="vi-VN"/>
        </w:rPr>
      </w:pPr>
      <w:r>
        <w:rPr>
          <w:noProof/>
        </w:rPr>
        <w:drawing>
          <wp:anchor distT="0" distB="0" distL="114300" distR="114300" simplePos="0" relativeHeight="251660288" behindDoc="0" locked="0" layoutInCell="1" allowOverlap="1" wp14:anchorId="6D369BC4" wp14:editId="63028F4F">
            <wp:simplePos x="0" y="0"/>
            <wp:positionH relativeFrom="margin">
              <wp:align>center</wp:align>
            </wp:positionH>
            <wp:positionV relativeFrom="paragraph">
              <wp:posOffset>321310</wp:posOffset>
            </wp:positionV>
            <wp:extent cx="2514600" cy="2281921"/>
            <wp:effectExtent l="0" t="0" r="0" b="4445"/>
            <wp:wrapNone/>
            <wp:docPr id="2" name="Picture 2" descr="Tập tin:Logo DAI NAM.pn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ập tin:Logo DAI NAM.png – Wikipedia tiếng Việ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4600" cy="2281921"/>
                    </a:xfrm>
                    <a:prstGeom prst="rect">
                      <a:avLst/>
                    </a:prstGeom>
                    <a:noFill/>
                    <a:ln>
                      <a:noFill/>
                    </a:ln>
                  </pic:spPr>
                </pic:pic>
              </a:graphicData>
            </a:graphic>
          </wp:anchor>
        </w:drawing>
      </w:r>
      <w:r>
        <w:rPr>
          <w:b/>
          <w:noProof/>
          <w:sz w:val="32"/>
          <w:szCs w:val="32"/>
        </w:rPr>
        <mc:AlternateContent>
          <mc:Choice Requires="wps">
            <w:drawing>
              <wp:anchor distT="0" distB="0" distL="114300" distR="114300" simplePos="0" relativeHeight="251659264" behindDoc="0" locked="0" layoutInCell="1" allowOverlap="1" wp14:anchorId="7440B31F" wp14:editId="71249BE7">
                <wp:simplePos x="0" y="0"/>
                <wp:positionH relativeFrom="margin">
                  <wp:align>center</wp:align>
                </wp:positionH>
                <wp:positionV relativeFrom="paragraph">
                  <wp:posOffset>6985</wp:posOffset>
                </wp:positionV>
                <wp:extent cx="23812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2381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EC4B47"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55pt" to="18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" strokecolor="black [3200]" strokeweight=".5pt">
                <v:stroke joinstyle="miter"/>
                <w10:wrap anchorx="margin"/>
              </v:line>
            </w:pict>
          </mc:Fallback>
        </mc:AlternateContent>
      </w:r>
    </w:p>
    <w:p w:rsidR="00F15F4C" w:rsidRPr="003337A1" w:rsidRDefault="00F15F4C" w:rsidP="00F15F4C">
      <w:pPr>
        <w:rPr>
          <w:sz w:val="32"/>
          <w:szCs w:val="32"/>
          <w:lang w:val="vi-VN"/>
        </w:rPr>
      </w:pPr>
    </w:p>
    <w:p w:rsidR="00F15F4C" w:rsidRPr="003337A1" w:rsidRDefault="00F15F4C" w:rsidP="00F15F4C">
      <w:pPr>
        <w:rPr>
          <w:sz w:val="32"/>
          <w:szCs w:val="32"/>
          <w:lang w:val="vi-VN"/>
        </w:rPr>
      </w:pPr>
    </w:p>
    <w:p w:rsidR="00F15F4C" w:rsidRPr="003337A1" w:rsidRDefault="00F15F4C" w:rsidP="00F15F4C">
      <w:pPr>
        <w:rPr>
          <w:sz w:val="32"/>
          <w:szCs w:val="32"/>
          <w:lang w:val="vi-VN"/>
        </w:rPr>
      </w:pPr>
    </w:p>
    <w:p w:rsidR="00F15F4C" w:rsidRPr="003337A1" w:rsidRDefault="00F15F4C" w:rsidP="00F15F4C">
      <w:pPr>
        <w:rPr>
          <w:sz w:val="32"/>
          <w:szCs w:val="32"/>
          <w:lang w:val="vi-VN"/>
        </w:rPr>
      </w:pPr>
    </w:p>
    <w:p w:rsidR="00F15F4C" w:rsidRPr="003337A1" w:rsidRDefault="00F15F4C" w:rsidP="00F15F4C">
      <w:pPr>
        <w:rPr>
          <w:sz w:val="32"/>
          <w:szCs w:val="32"/>
          <w:lang w:val="vi-VN"/>
        </w:rPr>
      </w:pPr>
    </w:p>
    <w:p w:rsidR="00F15F4C" w:rsidRPr="003337A1" w:rsidRDefault="00F15F4C" w:rsidP="00F15F4C">
      <w:pPr>
        <w:rPr>
          <w:sz w:val="32"/>
          <w:szCs w:val="32"/>
          <w:lang w:val="vi-VN"/>
        </w:rPr>
      </w:pPr>
    </w:p>
    <w:p w:rsidR="00F15F4C" w:rsidRPr="003337A1" w:rsidRDefault="00F15F4C" w:rsidP="00F15F4C">
      <w:pPr>
        <w:rPr>
          <w:sz w:val="32"/>
          <w:szCs w:val="32"/>
          <w:lang w:val="vi-VN"/>
        </w:rPr>
      </w:pPr>
    </w:p>
    <w:p w:rsidR="00F15F4C" w:rsidRDefault="00F15F4C" w:rsidP="00F15F4C">
      <w:pPr>
        <w:rPr>
          <w:sz w:val="32"/>
          <w:szCs w:val="32"/>
          <w:lang w:val="vi-VN"/>
        </w:rPr>
      </w:pPr>
    </w:p>
    <w:p w:rsidR="00F15F4C" w:rsidRDefault="00F15F4C" w:rsidP="00F15F4C">
      <w:pPr>
        <w:pStyle w:val="Heading1"/>
        <w:rPr>
          <w:lang w:val="vi-VN"/>
        </w:rPr>
      </w:pPr>
      <w:r>
        <w:rPr>
          <w:lang w:val="vi-VN"/>
        </w:rPr>
        <w:t>BÁO CÁO THỰC TẬP TỐT NGHIỆP</w:t>
      </w:r>
    </w:p>
    <w:p w:rsidR="00F15F4C" w:rsidRDefault="00F15F4C" w:rsidP="00F15F4C">
      <w:pPr>
        <w:rPr>
          <w:lang w:val="vi-VN"/>
        </w:rPr>
      </w:pPr>
    </w:p>
    <w:p w:rsidR="00F15F4C" w:rsidRDefault="00F15F4C" w:rsidP="00F15F4C">
      <w:pPr>
        <w:rPr>
          <w:lang w:val="vi-VN"/>
        </w:rPr>
      </w:pPr>
      <w:r w:rsidRPr="005E0ADE">
        <w:rPr>
          <w:b/>
          <w:lang w:val="vi-VN"/>
        </w:rPr>
        <w:t>Giáo viên hướng dẫn :</w:t>
      </w:r>
      <w:r>
        <w:rPr>
          <w:lang w:val="vi-VN"/>
        </w:rPr>
        <w:t xml:space="preserve"> Trần Đăng Công </w:t>
      </w:r>
    </w:p>
    <w:p w:rsidR="00F15F4C" w:rsidRDefault="00F15F4C" w:rsidP="00F15F4C">
      <w:pPr>
        <w:rPr>
          <w:lang w:val="vi-VN"/>
        </w:rPr>
      </w:pPr>
      <w:r w:rsidRPr="005E0ADE">
        <w:rPr>
          <w:b/>
          <w:lang w:val="vi-VN"/>
        </w:rPr>
        <w:t>Họ tên sinh viên :</w:t>
      </w:r>
      <w:r>
        <w:rPr>
          <w:lang w:val="vi-VN"/>
        </w:rPr>
        <w:t xml:space="preserve"> Nguyễn Ngọc Ánh</w:t>
      </w:r>
    </w:p>
    <w:p w:rsidR="00F15F4C" w:rsidRDefault="00F15F4C" w:rsidP="00F15F4C">
      <w:pPr>
        <w:rPr>
          <w:lang w:val="vi-VN"/>
        </w:rPr>
      </w:pPr>
      <w:r w:rsidRPr="005E0ADE">
        <w:rPr>
          <w:b/>
          <w:lang w:val="vi-VN"/>
        </w:rPr>
        <w:t>Mã sinh viên :</w:t>
      </w:r>
      <w:r>
        <w:rPr>
          <w:lang w:val="vi-VN"/>
        </w:rPr>
        <w:t xml:space="preserve"> 1571020020</w:t>
      </w:r>
    </w:p>
    <w:p w:rsidR="00F15F4C" w:rsidRDefault="00F15F4C" w:rsidP="00F15F4C">
      <w:pPr>
        <w:rPr>
          <w:lang w:val="vi-VN"/>
        </w:rPr>
      </w:pPr>
    </w:p>
    <w:p w:rsidR="00F15F4C" w:rsidRDefault="00F15F4C" w:rsidP="00F15F4C">
      <w:pPr>
        <w:rPr>
          <w:lang w:val="vi-VN"/>
        </w:rPr>
      </w:pPr>
    </w:p>
    <w:p w:rsidR="00F15F4C" w:rsidRDefault="00F15F4C" w:rsidP="00F15F4C">
      <w:pPr>
        <w:rPr>
          <w:lang w:val="vi-VN"/>
        </w:rPr>
      </w:pPr>
    </w:p>
    <w:p w:rsidR="00F15F4C" w:rsidRDefault="00F15F4C" w:rsidP="00F15F4C">
      <w:pPr>
        <w:rPr>
          <w:lang w:val="vi-VN"/>
        </w:rPr>
      </w:pPr>
    </w:p>
    <w:p w:rsidR="00F15F4C" w:rsidRDefault="00F15F4C" w:rsidP="00F15F4C">
      <w:pPr>
        <w:rPr>
          <w:lang w:val="vi-VN"/>
        </w:rPr>
      </w:pPr>
    </w:p>
    <w:p w:rsidR="00F15F4C" w:rsidRDefault="00F15F4C" w:rsidP="00F15F4C">
      <w:pPr>
        <w:rPr>
          <w:lang w:val="vi-VN"/>
        </w:rPr>
      </w:pPr>
    </w:p>
    <w:p w:rsidR="00F15F4C" w:rsidRDefault="00F15F4C" w:rsidP="00F15F4C">
      <w:pPr>
        <w:rPr>
          <w:lang w:val="vi-VN"/>
        </w:rPr>
      </w:pPr>
    </w:p>
    <w:p w:rsidR="00F15F4C" w:rsidRDefault="00F15F4C" w:rsidP="00F15F4C">
      <w:pPr>
        <w:rPr>
          <w:lang w:val="vi-VN"/>
        </w:rPr>
      </w:pPr>
    </w:p>
    <w:p w:rsidR="00F15F4C" w:rsidRDefault="00F15F4C" w:rsidP="00F15F4C">
      <w:pPr>
        <w:jc w:val="center"/>
        <w:rPr>
          <w:b/>
          <w:lang w:val="vi-VN"/>
        </w:rPr>
      </w:pPr>
      <w:r w:rsidRPr="005E0ADE">
        <w:rPr>
          <w:b/>
          <w:lang w:val="vi-VN"/>
        </w:rPr>
        <w:t xml:space="preserve">Hà Nội, năm 2024 </w:t>
      </w:r>
    </w:p>
    <w:p w:rsidR="00F15F4C" w:rsidRDefault="00F15F4C" w:rsidP="00F15F4C">
      <w:pPr>
        <w:jc w:val="center"/>
        <w:rPr>
          <w:b/>
          <w:sz w:val="32"/>
          <w:szCs w:val="32"/>
          <w:lang w:val="vi-VN"/>
        </w:rPr>
      </w:pPr>
      <w:r>
        <w:rPr>
          <w:b/>
          <w:lang w:val="vi-VN"/>
        </w:rPr>
        <w:br w:type="page"/>
      </w:r>
      <w:r>
        <w:rPr>
          <w:b/>
          <w:sz w:val="32"/>
          <w:szCs w:val="32"/>
          <w:lang w:val="vi-VN"/>
        </w:rPr>
        <w:lastRenderedPageBreak/>
        <w:t xml:space="preserve">BỘ GIÁO DỤC VÀ ĐÀO TẠO </w:t>
      </w:r>
    </w:p>
    <w:p w:rsidR="00F15F4C" w:rsidRDefault="00F15F4C" w:rsidP="00F15F4C">
      <w:pPr>
        <w:jc w:val="center"/>
        <w:rPr>
          <w:b/>
          <w:sz w:val="32"/>
          <w:szCs w:val="32"/>
          <w:lang w:val="vi-VN"/>
        </w:rPr>
      </w:pPr>
      <w:r>
        <w:rPr>
          <w:b/>
          <w:sz w:val="32"/>
          <w:szCs w:val="32"/>
          <w:lang w:val="vi-VN"/>
        </w:rPr>
        <w:t>TRƯỜNG ĐẠI HỌC ĐẠI NAM</w:t>
      </w:r>
    </w:p>
    <w:p w:rsidR="00F15F4C" w:rsidRDefault="00F15F4C" w:rsidP="00F15F4C">
      <w:pPr>
        <w:jc w:val="center"/>
        <w:rPr>
          <w:b/>
          <w:sz w:val="32"/>
          <w:szCs w:val="32"/>
          <w:lang w:val="vi-VN"/>
        </w:rPr>
      </w:pPr>
      <w:r>
        <w:rPr>
          <w:noProof/>
        </w:rPr>
        <w:drawing>
          <wp:anchor distT="0" distB="0" distL="114300" distR="114300" simplePos="0" relativeHeight="251662336" behindDoc="0" locked="0" layoutInCell="1" allowOverlap="1" wp14:anchorId="247DDFA3" wp14:editId="0BF9274A">
            <wp:simplePos x="0" y="0"/>
            <wp:positionH relativeFrom="margin">
              <wp:align>center</wp:align>
            </wp:positionH>
            <wp:positionV relativeFrom="paragraph">
              <wp:posOffset>321310</wp:posOffset>
            </wp:positionV>
            <wp:extent cx="2514600" cy="2281921"/>
            <wp:effectExtent l="0" t="0" r="0" b="4445"/>
            <wp:wrapNone/>
            <wp:docPr id="5" name="Picture 5" descr="Tập tin:Logo DAI NAM.pn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ập tin:Logo DAI NAM.png – Wikipedia tiếng Việ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4600" cy="2281921"/>
                    </a:xfrm>
                    <a:prstGeom prst="rect">
                      <a:avLst/>
                    </a:prstGeom>
                    <a:noFill/>
                    <a:ln>
                      <a:noFill/>
                    </a:ln>
                  </pic:spPr>
                </pic:pic>
              </a:graphicData>
            </a:graphic>
          </wp:anchor>
        </w:drawing>
      </w:r>
      <w:r>
        <w:rPr>
          <w:b/>
          <w:noProof/>
          <w:sz w:val="32"/>
          <w:szCs w:val="32"/>
        </w:rPr>
        <mc:AlternateContent>
          <mc:Choice Requires="wps">
            <w:drawing>
              <wp:anchor distT="0" distB="0" distL="114300" distR="114300" simplePos="0" relativeHeight="251661312" behindDoc="0" locked="0" layoutInCell="1" allowOverlap="1" wp14:anchorId="706508C3" wp14:editId="6F0E1A99">
                <wp:simplePos x="0" y="0"/>
                <wp:positionH relativeFrom="margin">
                  <wp:align>center</wp:align>
                </wp:positionH>
                <wp:positionV relativeFrom="paragraph">
                  <wp:posOffset>6985</wp:posOffset>
                </wp:positionV>
                <wp:extent cx="23812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2381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60D212" id="Straight Connector 4"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55pt" to="18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" strokecolor="black [3200]" strokeweight=".5pt">
                <v:stroke joinstyle="miter"/>
                <w10:wrap anchorx="margin"/>
              </v:line>
            </w:pict>
          </mc:Fallback>
        </mc:AlternateContent>
      </w:r>
    </w:p>
    <w:p w:rsidR="00F15F4C" w:rsidRPr="003337A1" w:rsidRDefault="00F15F4C" w:rsidP="00F15F4C">
      <w:pPr>
        <w:rPr>
          <w:sz w:val="32"/>
          <w:szCs w:val="32"/>
          <w:lang w:val="vi-VN"/>
        </w:rPr>
      </w:pPr>
    </w:p>
    <w:p w:rsidR="00F15F4C" w:rsidRPr="003337A1" w:rsidRDefault="00F15F4C" w:rsidP="00F15F4C">
      <w:pPr>
        <w:rPr>
          <w:sz w:val="32"/>
          <w:szCs w:val="32"/>
          <w:lang w:val="vi-VN"/>
        </w:rPr>
      </w:pPr>
    </w:p>
    <w:p w:rsidR="00F15F4C" w:rsidRPr="003337A1" w:rsidRDefault="00F15F4C" w:rsidP="00F15F4C">
      <w:pPr>
        <w:rPr>
          <w:sz w:val="32"/>
          <w:szCs w:val="32"/>
          <w:lang w:val="vi-VN"/>
        </w:rPr>
      </w:pPr>
    </w:p>
    <w:p w:rsidR="00F15F4C" w:rsidRPr="003337A1" w:rsidRDefault="00F15F4C" w:rsidP="00F15F4C">
      <w:pPr>
        <w:rPr>
          <w:sz w:val="32"/>
          <w:szCs w:val="32"/>
          <w:lang w:val="vi-VN"/>
        </w:rPr>
      </w:pPr>
    </w:p>
    <w:p w:rsidR="00F15F4C" w:rsidRPr="003337A1" w:rsidRDefault="00F15F4C" w:rsidP="00F15F4C">
      <w:pPr>
        <w:rPr>
          <w:sz w:val="32"/>
          <w:szCs w:val="32"/>
          <w:lang w:val="vi-VN"/>
        </w:rPr>
      </w:pPr>
    </w:p>
    <w:p w:rsidR="00F15F4C" w:rsidRPr="003337A1" w:rsidRDefault="00F15F4C" w:rsidP="00F15F4C">
      <w:pPr>
        <w:rPr>
          <w:sz w:val="32"/>
          <w:szCs w:val="32"/>
          <w:lang w:val="vi-VN"/>
        </w:rPr>
      </w:pPr>
    </w:p>
    <w:p w:rsidR="00F15F4C" w:rsidRDefault="00F15F4C" w:rsidP="00F15F4C">
      <w:pPr>
        <w:rPr>
          <w:b/>
          <w:lang w:val="vi-VN"/>
        </w:rPr>
      </w:pPr>
    </w:p>
    <w:p w:rsidR="00F15F4C" w:rsidRDefault="00F15F4C" w:rsidP="00F15F4C">
      <w:pPr>
        <w:pStyle w:val="Heading1"/>
        <w:rPr>
          <w:lang w:val="vi-VN"/>
        </w:rPr>
      </w:pPr>
      <w:r>
        <w:rPr>
          <w:lang w:val="vi-VN"/>
        </w:rPr>
        <w:t>BÁO CÁO THỰC TẬP TỐT NGHIỆP</w:t>
      </w:r>
    </w:p>
    <w:p w:rsidR="00F15F4C" w:rsidRDefault="00F15F4C" w:rsidP="00F15F4C">
      <w:pPr>
        <w:jc w:val="center"/>
        <w:rPr>
          <w:b/>
          <w:lang w:val="vi-VN"/>
        </w:rPr>
      </w:pPr>
    </w:p>
    <w:p w:rsidR="00F15F4C" w:rsidRDefault="00F15F4C" w:rsidP="00F15F4C">
      <w:pPr>
        <w:jc w:val="center"/>
        <w:rPr>
          <w:b/>
          <w:lang w:val="vi-VN"/>
        </w:rPr>
      </w:pPr>
      <w:r>
        <w:rPr>
          <w:b/>
          <w:lang w:val="vi-VN"/>
        </w:rPr>
        <w:t xml:space="preserve">WNC – CÔNG TY TNHH NEWEB VIỆT NAM </w:t>
      </w:r>
    </w:p>
    <w:tbl>
      <w:tblPr>
        <w:tblStyle w:val="TableGrid"/>
        <w:tblW w:w="9496" w:type="dxa"/>
        <w:tblInd w:w="-5" w:type="dxa"/>
        <w:tblLook w:val="04A0" w:firstRow="1" w:lastRow="0" w:firstColumn="1" w:lastColumn="0" w:noHBand="0" w:noVBand="1"/>
      </w:tblPr>
      <w:tblGrid>
        <w:gridCol w:w="2515"/>
        <w:gridCol w:w="2326"/>
        <w:gridCol w:w="2327"/>
        <w:gridCol w:w="1163"/>
        <w:gridCol w:w="1165"/>
      </w:tblGrid>
      <w:tr w:rsidR="00F15F4C" w:rsidTr="004A1FBF">
        <w:trPr>
          <w:trHeight w:val="238"/>
        </w:trPr>
        <w:tc>
          <w:tcPr>
            <w:tcW w:w="2516" w:type="dxa"/>
            <w:vMerge w:val="restart"/>
          </w:tcPr>
          <w:p w:rsidR="00F15F4C" w:rsidRPr="00EB0342" w:rsidRDefault="00F15F4C" w:rsidP="004A1FBF">
            <w:pPr>
              <w:spacing w:before="240"/>
              <w:jc w:val="center"/>
              <w:rPr>
                <w:b/>
                <w:lang w:val="vi-VN"/>
              </w:rPr>
            </w:pPr>
            <w:r w:rsidRPr="00EB0342">
              <w:rPr>
                <w:b/>
                <w:lang w:val="vi-VN"/>
              </w:rPr>
              <w:t xml:space="preserve">Mã sinh viên </w:t>
            </w:r>
          </w:p>
        </w:tc>
        <w:tc>
          <w:tcPr>
            <w:tcW w:w="2326" w:type="dxa"/>
            <w:vMerge w:val="restart"/>
          </w:tcPr>
          <w:p w:rsidR="00F15F4C" w:rsidRDefault="00F15F4C" w:rsidP="004A1FBF">
            <w:pPr>
              <w:spacing w:before="240"/>
              <w:jc w:val="center"/>
              <w:rPr>
                <w:b/>
                <w:lang w:val="vi-VN"/>
              </w:rPr>
            </w:pPr>
            <w:r>
              <w:rPr>
                <w:b/>
                <w:lang w:val="vi-VN"/>
              </w:rPr>
              <w:t>Họ và tên</w:t>
            </w:r>
          </w:p>
        </w:tc>
        <w:tc>
          <w:tcPr>
            <w:tcW w:w="2327" w:type="dxa"/>
            <w:vMerge w:val="restart"/>
          </w:tcPr>
          <w:p w:rsidR="00F15F4C" w:rsidRDefault="00F15F4C" w:rsidP="004A1FBF">
            <w:pPr>
              <w:spacing w:before="240"/>
              <w:jc w:val="center"/>
              <w:rPr>
                <w:b/>
                <w:lang w:val="vi-VN"/>
              </w:rPr>
            </w:pPr>
            <w:r>
              <w:rPr>
                <w:b/>
                <w:lang w:val="vi-VN"/>
              </w:rPr>
              <w:t xml:space="preserve">Ngày sinh </w:t>
            </w:r>
          </w:p>
        </w:tc>
        <w:tc>
          <w:tcPr>
            <w:tcW w:w="2327" w:type="dxa"/>
            <w:gridSpan w:val="2"/>
          </w:tcPr>
          <w:p w:rsidR="00F15F4C" w:rsidRDefault="00F15F4C" w:rsidP="004A1FBF">
            <w:pPr>
              <w:jc w:val="center"/>
              <w:rPr>
                <w:b/>
                <w:lang w:val="vi-VN"/>
              </w:rPr>
            </w:pPr>
            <w:r>
              <w:rPr>
                <w:b/>
                <w:lang w:val="vi-VN"/>
              </w:rPr>
              <w:t>Điểm</w:t>
            </w:r>
          </w:p>
        </w:tc>
      </w:tr>
      <w:tr w:rsidR="00F15F4C" w:rsidTr="004A1FBF">
        <w:trPr>
          <w:trHeight w:val="386"/>
        </w:trPr>
        <w:tc>
          <w:tcPr>
            <w:tcW w:w="2516" w:type="dxa"/>
            <w:vMerge/>
          </w:tcPr>
          <w:p w:rsidR="00F15F4C" w:rsidRDefault="00F15F4C" w:rsidP="004A1FBF">
            <w:pPr>
              <w:spacing w:before="240"/>
              <w:jc w:val="center"/>
              <w:rPr>
                <w:b/>
                <w:lang w:val="vi-VN"/>
              </w:rPr>
            </w:pPr>
          </w:p>
        </w:tc>
        <w:tc>
          <w:tcPr>
            <w:tcW w:w="2326" w:type="dxa"/>
            <w:vMerge/>
          </w:tcPr>
          <w:p w:rsidR="00F15F4C" w:rsidRDefault="00F15F4C" w:rsidP="004A1FBF">
            <w:pPr>
              <w:spacing w:before="240"/>
              <w:jc w:val="center"/>
              <w:rPr>
                <w:b/>
                <w:lang w:val="vi-VN"/>
              </w:rPr>
            </w:pPr>
          </w:p>
        </w:tc>
        <w:tc>
          <w:tcPr>
            <w:tcW w:w="2327" w:type="dxa"/>
            <w:vMerge/>
          </w:tcPr>
          <w:p w:rsidR="00F15F4C" w:rsidRDefault="00F15F4C" w:rsidP="004A1FBF">
            <w:pPr>
              <w:spacing w:before="240"/>
              <w:jc w:val="center"/>
              <w:rPr>
                <w:b/>
                <w:lang w:val="vi-VN"/>
              </w:rPr>
            </w:pPr>
          </w:p>
        </w:tc>
        <w:tc>
          <w:tcPr>
            <w:tcW w:w="1162" w:type="dxa"/>
          </w:tcPr>
          <w:p w:rsidR="00F15F4C" w:rsidRDefault="00F15F4C" w:rsidP="004A1FBF">
            <w:pPr>
              <w:spacing w:before="240"/>
              <w:jc w:val="center"/>
              <w:rPr>
                <w:b/>
                <w:lang w:val="vi-VN"/>
              </w:rPr>
            </w:pPr>
            <w:r>
              <w:rPr>
                <w:b/>
                <w:lang w:val="vi-VN"/>
              </w:rPr>
              <w:t>Bằng số</w:t>
            </w:r>
          </w:p>
        </w:tc>
        <w:tc>
          <w:tcPr>
            <w:tcW w:w="1165" w:type="dxa"/>
          </w:tcPr>
          <w:p w:rsidR="00F15F4C" w:rsidRDefault="00F15F4C" w:rsidP="004A1FBF">
            <w:pPr>
              <w:spacing w:before="240"/>
              <w:jc w:val="center"/>
              <w:rPr>
                <w:b/>
                <w:lang w:val="vi-VN"/>
              </w:rPr>
            </w:pPr>
            <w:r>
              <w:rPr>
                <w:b/>
                <w:lang w:val="vi-VN"/>
              </w:rPr>
              <w:t>Bằng chữ</w:t>
            </w:r>
          </w:p>
        </w:tc>
      </w:tr>
      <w:tr w:rsidR="00F15F4C" w:rsidTr="004A1FBF">
        <w:trPr>
          <w:trHeight w:val="800"/>
        </w:trPr>
        <w:tc>
          <w:tcPr>
            <w:tcW w:w="2516" w:type="dxa"/>
          </w:tcPr>
          <w:p w:rsidR="00F15F4C" w:rsidRDefault="00F15F4C" w:rsidP="004A1FBF">
            <w:pPr>
              <w:spacing w:before="240"/>
              <w:jc w:val="center"/>
              <w:rPr>
                <w:b/>
                <w:lang w:val="vi-VN"/>
              </w:rPr>
            </w:pPr>
            <w:r>
              <w:rPr>
                <w:b/>
                <w:lang w:val="vi-VN"/>
              </w:rPr>
              <w:t>1571020020</w:t>
            </w:r>
          </w:p>
        </w:tc>
        <w:tc>
          <w:tcPr>
            <w:tcW w:w="2326" w:type="dxa"/>
          </w:tcPr>
          <w:p w:rsidR="00F15F4C" w:rsidRDefault="00F15F4C" w:rsidP="004A1FBF">
            <w:pPr>
              <w:spacing w:before="240"/>
              <w:jc w:val="center"/>
              <w:rPr>
                <w:b/>
                <w:lang w:val="vi-VN"/>
              </w:rPr>
            </w:pPr>
            <w:r>
              <w:rPr>
                <w:b/>
                <w:lang w:val="vi-VN"/>
              </w:rPr>
              <w:t>Nguyễn Ngọc Ánh</w:t>
            </w:r>
          </w:p>
        </w:tc>
        <w:tc>
          <w:tcPr>
            <w:tcW w:w="2327" w:type="dxa"/>
          </w:tcPr>
          <w:p w:rsidR="00F15F4C" w:rsidRDefault="00F15F4C" w:rsidP="004A1FBF">
            <w:pPr>
              <w:spacing w:before="240"/>
              <w:jc w:val="center"/>
              <w:rPr>
                <w:b/>
                <w:lang w:val="vi-VN"/>
              </w:rPr>
            </w:pPr>
            <w:r>
              <w:rPr>
                <w:b/>
                <w:lang w:val="vi-VN"/>
              </w:rPr>
              <w:t>25/08/2003</w:t>
            </w:r>
          </w:p>
        </w:tc>
        <w:tc>
          <w:tcPr>
            <w:tcW w:w="1163" w:type="dxa"/>
          </w:tcPr>
          <w:p w:rsidR="00F15F4C" w:rsidRDefault="00F15F4C" w:rsidP="004A1FBF">
            <w:pPr>
              <w:spacing w:before="240"/>
              <w:jc w:val="center"/>
              <w:rPr>
                <w:b/>
                <w:lang w:val="vi-VN"/>
              </w:rPr>
            </w:pPr>
          </w:p>
        </w:tc>
        <w:tc>
          <w:tcPr>
            <w:tcW w:w="1164" w:type="dxa"/>
          </w:tcPr>
          <w:p w:rsidR="00F15F4C" w:rsidRDefault="00F15F4C" w:rsidP="004A1FBF">
            <w:pPr>
              <w:spacing w:before="240"/>
              <w:jc w:val="center"/>
              <w:rPr>
                <w:b/>
                <w:lang w:val="vi-VN"/>
              </w:rPr>
            </w:pPr>
          </w:p>
        </w:tc>
      </w:tr>
    </w:tbl>
    <w:p w:rsidR="00F15F4C" w:rsidRDefault="00F15F4C" w:rsidP="00F15F4C">
      <w:pPr>
        <w:jc w:val="center"/>
        <w:rPr>
          <w:b/>
          <w:lang w:val="vi-VN"/>
        </w:rPr>
      </w:pPr>
    </w:p>
    <w:p w:rsidR="00F15F4C" w:rsidRDefault="00F15F4C" w:rsidP="00F15F4C">
      <w:pPr>
        <w:tabs>
          <w:tab w:val="left" w:pos="1315"/>
        </w:tabs>
        <w:rPr>
          <w:b/>
          <w:lang w:val="vi-VN"/>
        </w:rPr>
      </w:pPr>
      <w:r>
        <w:rPr>
          <w:b/>
          <w:lang w:val="vi-VN"/>
        </w:rPr>
        <w:t xml:space="preserve"> </w:t>
      </w:r>
      <w:r>
        <w:rPr>
          <w:b/>
          <w:lang w:val="vi-VN"/>
        </w:rPr>
        <w:tab/>
        <w:t xml:space="preserve">CÁN BỘ CHẤM THI 1 </w:t>
      </w:r>
      <w:r>
        <w:rPr>
          <w:b/>
          <w:lang w:val="vi-VN"/>
        </w:rPr>
        <w:tab/>
      </w:r>
      <w:r>
        <w:rPr>
          <w:b/>
          <w:lang w:val="vi-VN"/>
        </w:rPr>
        <w:tab/>
      </w:r>
      <w:r>
        <w:rPr>
          <w:b/>
          <w:lang w:val="vi-VN"/>
        </w:rPr>
        <w:tab/>
      </w:r>
      <w:r>
        <w:rPr>
          <w:b/>
          <w:lang w:val="vi-VN"/>
        </w:rPr>
        <w:tab/>
        <w:t xml:space="preserve">CÁN BỘ CHẤM THI 2 </w:t>
      </w:r>
    </w:p>
    <w:p w:rsidR="00F15F4C" w:rsidRDefault="00F15F4C" w:rsidP="00F15F4C">
      <w:pPr>
        <w:tabs>
          <w:tab w:val="left" w:pos="1315"/>
        </w:tabs>
        <w:rPr>
          <w:b/>
          <w:lang w:val="vi-VN"/>
        </w:rPr>
      </w:pPr>
    </w:p>
    <w:p w:rsidR="00F15F4C" w:rsidRDefault="00F15F4C" w:rsidP="00F15F4C">
      <w:pPr>
        <w:tabs>
          <w:tab w:val="left" w:pos="1315"/>
        </w:tabs>
        <w:rPr>
          <w:b/>
          <w:lang w:val="vi-VN"/>
        </w:rPr>
      </w:pPr>
    </w:p>
    <w:p w:rsidR="00F15F4C" w:rsidRDefault="00F15F4C" w:rsidP="00F15F4C">
      <w:pPr>
        <w:tabs>
          <w:tab w:val="left" w:pos="1315"/>
        </w:tabs>
        <w:rPr>
          <w:b/>
          <w:lang w:val="vi-VN"/>
        </w:rPr>
      </w:pPr>
    </w:p>
    <w:p w:rsidR="00F15F4C" w:rsidRDefault="00F15F4C" w:rsidP="00F15F4C">
      <w:pPr>
        <w:tabs>
          <w:tab w:val="left" w:pos="1315"/>
        </w:tabs>
        <w:rPr>
          <w:b/>
          <w:lang w:val="vi-VN"/>
        </w:rPr>
      </w:pPr>
    </w:p>
    <w:p w:rsidR="00F15F4C" w:rsidRDefault="00F15F4C" w:rsidP="00F15F4C">
      <w:pPr>
        <w:tabs>
          <w:tab w:val="left" w:pos="1315"/>
        </w:tabs>
        <w:rPr>
          <w:b/>
          <w:lang w:val="vi-VN"/>
        </w:rPr>
      </w:pPr>
    </w:p>
    <w:p w:rsidR="00F15F4C" w:rsidRDefault="00F15F4C" w:rsidP="00F15F4C">
      <w:pPr>
        <w:tabs>
          <w:tab w:val="left" w:pos="1315"/>
        </w:tabs>
        <w:rPr>
          <w:b/>
          <w:lang w:val="vi-VN"/>
        </w:rPr>
      </w:pPr>
    </w:p>
    <w:p w:rsidR="00F15F4C" w:rsidRDefault="00F15F4C" w:rsidP="00F15F4C">
      <w:pPr>
        <w:tabs>
          <w:tab w:val="left" w:pos="1315"/>
        </w:tabs>
        <w:jc w:val="center"/>
        <w:rPr>
          <w:b/>
          <w:lang w:val="vi-VN"/>
        </w:rPr>
      </w:pPr>
      <w:r>
        <w:rPr>
          <w:b/>
          <w:lang w:val="vi-VN"/>
        </w:rPr>
        <w:lastRenderedPageBreak/>
        <w:t>Hà Nội, năm 2024</w:t>
      </w:r>
    </w:p>
    <w:p w:rsidR="00F15F4C" w:rsidRDefault="00F15F4C" w:rsidP="00F15F4C">
      <w:pPr>
        <w:tabs>
          <w:tab w:val="left" w:pos="1315"/>
        </w:tabs>
        <w:jc w:val="center"/>
        <w:rPr>
          <w:b/>
          <w:sz w:val="32"/>
          <w:szCs w:val="32"/>
          <w:lang w:val="vi-VN"/>
        </w:rPr>
      </w:pPr>
      <w:r>
        <w:rPr>
          <w:b/>
          <w:sz w:val="32"/>
          <w:szCs w:val="32"/>
          <w:lang w:val="vi-VN"/>
        </w:rPr>
        <w:t xml:space="preserve">LỜI CẢM ƠN </w:t>
      </w:r>
    </w:p>
    <w:p w:rsidR="00F15F4C" w:rsidRDefault="00F15F4C" w:rsidP="00F15F4C">
      <w:pPr>
        <w:rPr>
          <w:lang w:val="vi-VN"/>
        </w:rPr>
      </w:pPr>
      <w:r>
        <w:rPr>
          <w:lang w:val="vi-VN"/>
        </w:rPr>
        <w:tab/>
        <w:t xml:space="preserve">Sau thời gian học tập tại trường, được sự cho phép của Khoa Công Nghệ Thông Tin và sự tiếp nhận của Công Ty WNC – Công Ty TNHH NEWEB Việt Nam, được sự quan tâm, chỉ đạo của quý thầy cô trong khoa và các thầy cô bộ môn trong Trường. Chúng em bắt đầu quá trình thực tập của mình tại Công Ty WNC. Khoảng thời gian thực tập tuy ngắn ngủi nhưng em đã được học hỏi, được trải nghiệm những công việc thực tế. Thời gian này đã cho em những bài học kinh nghiệm quý báu, những kỹ năng cần thiết về ngành Công Nghệ Thông Tin mà trong thời gian học tập tại trường em chưa có, để em có đủ hành trang tự tin bước vào môi trường làm việc sau này. </w:t>
      </w:r>
    </w:p>
    <w:p w:rsidR="00F15F4C" w:rsidRDefault="00F15F4C" w:rsidP="00F15F4C">
      <w:pPr>
        <w:rPr>
          <w:lang w:val="vi-VN"/>
        </w:rPr>
      </w:pPr>
      <w:r>
        <w:rPr>
          <w:lang w:val="vi-VN"/>
        </w:rPr>
        <w:tab/>
        <w:t xml:space="preserve">Vì bài thực tập được thực hiện trong phạm vi thời gian hạn hẹp và hạn chế về mặt kiến thức chuyên môn, do đó bài cáo cáo của em không thể tránh khỏi những sai sót nhất định. Đồng thời bản thân báo cáo là kết quả của một quá trình tổng kết, thu thập kết quả từ việc khảo sát thực tế, những bài học đúc rút từ trong quá trình thực tập và làm việc của em. Em rất mong có được những ý kiến đóng góp của thầy, cô để bài báo cáo và bản thân em hoàn thiện hơn. </w:t>
      </w:r>
    </w:p>
    <w:p w:rsidR="00F15F4C" w:rsidRDefault="00F15F4C" w:rsidP="00F15F4C">
      <w:pPr>
        <w:rPr>
          <w:lang w:val="vi-VN"/>
        </w:rPr>
      </w:pPr>
      <w:r>
        <w:rPr>
          <w:lang w:val="vi-VN"/>
        </w:rPr>
        <w:tab/>
        <w:t xml:space="preserve">Qua bài báo cáo này, em xin cảm thầy Trần Đăng Công – trưởng khoa Công Nghệ Thông Tin , Trường Đại học Đại Nam. Trong thời gian thực tập tại cơ quan, chúng em đã được anh Lương Văn Vinh trưởng phòng bộ phận MNW114 cùng các anh/chị trong cơ quan giúp đỡ và chỉ dẫn tận tình, tạo điều kiện để em hoàn thành báo cáo của mình. </w:t>
      </w:r>
    </w:p>
    <w:p w:rsidR="00F15F4C" w:rsidRDefault="00F15F4C" w:rsidP="00F15F4C">
      <w:pPr>
        <w:rPr>
          <w:lang w:val="vi-VN"/>
        </w:rPr>
      </w:pPr>
      <w:r>
        <w:rPr>
          <w:lang w:val="vi-VN"/>
        </w:rPr>
        <w:tab/>
        <w:t xml:space="preserve">Em xin chân thành cảm ơn. </w:t>
      </w:r>
    </w:p>
    <w:p w:rsidR="00F15F4C" w:rsidRDefault="00F15F4C" w:rsidP="00F15F4C">
      <w:pPr>
        <w:rPr>
          <w:lang w:val="vi-VN"/>
        </w:rPr>
      </w:pP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t xml:space="preserve">Hà Nội, ngày 20 tháng 7 năm 2024 </w:t>
      </w:r>
    </w:p>
    <w:p w:rsidR="00F15F4C" w:rsidRDefault="00F15F4C" w:rsidP="00F15F4C">
      <w:pPr>
        <w:rPr>
          <w:lang w:val="vi-VN"/>
        </w:rPr>
      </w:pPr>
    </w:p>
    <w:p w:rsidR="00F15F4C" w:rsidRDefault="00F15F4C" w:rsidP="00F15F4C">
      <w:pPr>
        <w:rPr>
          <w:lang w:val="vi-VN"/>
        </w:rPr>
      </w:pP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t xml:space="preserve">Sinh viên thực hiện </w:t>
      </w:r>
    </w:p>
    <w:p w:rsidR="00F15F4C" w:rsidRDefault="00F15F4C" w:rsidP="00F15F4C">
      <w:pPr>
        <w:rPr>
          <w:lang w:val="vi-VN"/>
        </w:rPr>
      </w:pP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t>Nguyễn Ngọc Ánh</w:t>
      </w:r>
    </w:p>
    <w:p w:rsidR="00F15F4C" w:rsidRPr="00E215BB" w:rsidRDefault="00F15F4C" w:rsidP="00F15F4C">
      <w:pPr>
        <w:rPr>
          <w:lang w:val="vi-VN"/>
        </w:rPr>
      </w:pPr>
    </w:p>
    <w:p w:rsidR="00F15F4C" w:rsidRDefault="00F15F4C" w:rsidP="00F15F4C">
      <w:pPr>
        <w:rPr>
          <w:lang w:val="vi-VN"/>
        </w:rPr>
      </w:pPr>
    </w:p>
    <w:p w:rsidR="00F15F4C" w:rsidRDefault="00F15F4C" w:rsidP="00F15F4C">
      <w:pPr>
        <w:jc w:val="center"/>
        <w:rPr>
          <w:lang w:val="vi-VN"/>
        </w:rPr>
      </w:pPr>
    </w:p>
    <w:p w:rsidR="00F15F4C" w:rsidRDefault="00F15F4C" w:rsidP="00F15F4C">
      <w:pPr>
        <w:jc w:val="center"/>
        <w:rPr>
          <w:lang w:val="vi-VN"/>
        </w:rPr>
      </w:pPr>
    </w:p>
    <w:p w:rsidR="00F15F4C" w:rsidRDefault="00F15F4C" w:rsidP="00F15F4C">
      <w:pPr>
        <w:jc w:val="center"/>
        <w:rPr>
          <w:lang w:val="vi-VN"/>
        </w:rPr>
      </w:pPr>
    </w:p>
    <w:p w:rsidR="00F15F4C" w:rsidRDefault="00F15F4C" w:rsidP="00F15F4C">
      <w:pPr>
        <w:jc w:val="center"/>
        <w:rPr>
          <w:lang w:val="vi-VN"/>
        </w:rPr>
      </w:pPr>
    </w:p>
    <w:p w:rsidR="00F15F4C" w:rsidRDefault="00F15F4C" w:rsidP="00F15F4C">
      <w:pPr>
        <w:rPr>
          <w:lang w:val="vi-VN"/>
        </w:rPr>
      </w:pPr>
      <w:r>
        <w:rPr>
          <w:lang w:val="vi-VN"/>
        </w:rPr>
        <w:lastRenderedPageBreak/>
        <w:br w:type="page"/>
      </w:r>
    </w:p>
    <w:p w:rsidR="00F15F4C" w:rsidRDefault="00F15F4C" w:rsidP="00F15F4C">
      <w:pPr>
        <w:rPr>
          <w:b/>
          <w:lang w:val="vi-VN"/>
        </w:rPr>
      </w:pPr>
      <w:r>
        <w:rPr>
          <w:b/>
          <w:lang w:val="vi-VN"/>
        </w:rPr>
        <w:lastRenderedPageBreak/>
        <w:t xml:space="preserve">[CÔNG TY WNC]   </w:t>
      </w:r>
      <w:r>
        <w:rPr>
          <w:b/>
          <w:lang w:val="vi-VN"/>
        </w:rPr>
        <w:tab/>
      </w:r>
      <w:r>
        <w:rPr>
          <w:b/>
          <w:lang w:val="vi-VN"/>
        </w:rPr>
        <w:tab/>
        <w:t>CỘNG HÒA XÃ HỘI CHỦ NGHĨA VIỆT NAM</w:t>
      </w:r>
    </w:p>
    <w:p w:rsidR="00F15F4C" w:rsidRDefault="00F15F4C" w:rsidP="00F15F4C">
      <w:pPr>
        <w:rPr>
          <w:b/>
          <w:u w:val="single"/>
          <w:lang w:val="vi-VN"/>
        </w:rPr>
      </w:pPr>
      <w:r>
        <w:rPr>
          <w:b/>
          <w:lang w:val="vi-VN"/>
        </w:rPr>
        <w:tab/>
      </w:r>
      <w:r>
        <w:rPr>
          <w:b/>
          <w:lang w:val="vi-VN"/>
        </w:rPr>
        <w:tab/>
      </w:r>
      <w:r>
        <w:rPr>
          <w:b/>
          <w:lang w:val="vi-VN"/>
        </w:rPr>
        <w:tab/>
      </w:r>
      <w:r>
        <w:rPr>
          <w:b/>
          <w:lang w:val="vi-VN"/>
        </w:rPr>
        <w:tab/>
      </w:r>
      <w:r>
        <w:rPr>
          <w:b/>
          <w:lang w:val="vi-VN"/>
        </w:rPr>
        <w:tab/>
      </w:r>
      <w:r>
        <w:rPr>
          <w:b/>
          <w:lang w:val="vi-VN"/>
        </w:rPr>
        <w:tab/>
        <w:t xml:space="preserve">     </w:t>
      </w:r>
      <w:r w:rsidRPr="00E215BB">
        <w:rPr>
          <w:b/>
          <w:u w:val="single"/>
          <w:lang w:val="vi-VN"/>
        </w:rPr>
        <w:t>Độc lập – Tự do – Hạnh phúc</w:t>
      </w:r>
    </w:p>
    <w:p w:rsidR="00F15F4C" w:rsidRDefault="00F15F4C" w:rsidP="00F15F4C">
      <w:pPr>
        <w:rPr>
          <w:lang w:val="vi-VN"/>
        </w:rPr>
      </w:pPr>
      <w:r>
        <w:rPr>
          <w:lang w:val="vi-VN"/>
        </w:rPr>
        <w:tab/>
      </w:r>
      <w:r>
        <w:rPr>
          <w:lang w:val="vi-VN"/>
        </w:rPr>
        <w:tab/>
      </w:r>
      <w:r>
        <w:rPr>
          <w:lang w:val="vi-VN"/>
        </w:rPr>
        <w:tab/>
      </w:r>
      <w:r>
        <w:rPr>
          <w:lang w:val="vi-VN"/>
        </w:rPr>
        <w:tab/>
      </w:r>
      <w:r>
        <w:rPr>
          <w:lang w:val="vi-VN"/>
        </w:rPr>
        <w:tab/>
      </w:r>
      <w:r>
        <w:rPr>
          <w:lang w:val="vi-VN"/>
        </w:rPr>
        <w:tab/>
        <w:t xml:space="preserve">Hà Nội, ngày 20 tháng 07 năm 2024 </w:t>
      </w:r>
    </w:p>
    <w:p w:rsidR="00F15F4C" w:rsidRDefault="00F15F4C" w:rsidP="00F15F4C">
      <w:pPr>
        <w:jc w:val="center"/>
        <w:rPr>
          <w:b/>
          <w:sz w:val="28"/>
          <w:szCs w:val="28"/>
          <w:lang w:val="vi-VN"/>
        </w:rPr>
      </w:pPr>
      <w:r>
        <w:rPr>
          <w:b/>
          <w:sz w:val="28"/>
          <w:szCs w:val="28"/>
          <w:lang w:val="vi-VN"/>
        </w:rPr>
        <w:t xml:space="preserve">NHẬN XÉT SINH VIÊN THỰC TẬP </w:t>
      </w:r>
    </w:p>
    <w:p w:rsidR="00F15F4C" w:rsidRDefault="00F15F4C" w:rsidP="00F15F4C">
      <w:pPr>
        <w:tabs>
          <w:tab w:val="left" w:leader="middleDot" w:pos="8640"/>
          <w:tab w:val="left" w:leader="middleDot" w:pos="10080"/>
          <w:tab w:val="left" w:leader="middleDot" w:pos="14400"/>
        </w:tabs>
        <w:rPr>
          <w:lang w:val="vi-VN"/>
        </w:rPr>
      </w:pPr>
      <w:r>
        <w:rPr>
          <w:lang w:val="vi-VN"/>
        </w:rPr>
        <w:t xml:space="preserve">Họ và tên sinh viên: </w:t>
      </w:r>
      <w:r>
        <w:rPr>
          <w:lang w:val="vi-VN"/>
        </w:rPr>
        <w:tab/>
      </w:r>
    </w:p>
    <w:p w:rsidR="00F15F4C" w:rsidRDefault="00F15F4C" w:rsidP="00F15F4C">
      <w:pPr>
        <w:tabs>
          <w:tab w:val="left" w:leader="middleDot" w:pos="4320"/>
          <w:tab w:val="left" w:leader="middleDot" w:pos="8640"/>
        </w:tabs>
        <w:rPr>
          <w:lang w:val="vi-VN"/>
        </w:rPr>
      </w:pPr>
      <w:r>
        <w:rPr>
          <w:lang w:val="vi-VN"/>
        </w:rPr>
        <w:t xml:space="preserve">Ngày sinh: </w:t>
      </w:r>
      <w:r>
        <w:rPr>
          <w:lang w:val="vi-VN"/>
        </w:rPr>
        <w:tab/>
        <w:t xml:space="preserve"> Nơi sinh: </w:t>
      </w:r>
      <w:r>
        <w:rPr>
          <w:lang w:val="vi-VN"/>
        </w:rPr>
        <w:tab/>
      </w:r>
    </w:p>
    <w:p w:rsidR="00F15F4C" w:rsidRDefault="00F15F4C" w:rsidP="00F15F4C">
      <w:pPr>
        <w:tabs>
          <w:tab w:val="left" w:leader="middleDot" w:pos="3600"/>
          <w:tab w:val="left" w:leader="middleDot" w:pos="4320"/>
          <w:tab w:val="center" w:pos="4950"/>
          <w:tab w:val="left" w:leader="middleDot" w:pos="5760"/>
          <w:tab w:val="left" w:leader="middleDot" w:pos="7200"/>
        </w:tabs>
        <w:ind w:right="1440"/>
        <w:rPr>
          <w:lang w:val="vi-VN"/>
        </w:rPr>
      </w:pPr>
      <w:r>
        <w:rPr>
          <w:lang w:val="vi-VN"/>
        </w:rPr>
        <w:t xml:space="preserve">MSV: </w:t>
      </w:r>
      <w:r>
        <w:rPr>
          <w:lang w:val="vi-VN"/>
        </w:rPr>
        <w:tab/>
        <w:t xml:space="preserve">Khoa: Lớp:  </w:t>
      </w:r>
    </w:p>
    <w:p w:rsidR="00F15F4C" w:rsidRDefault="00F15F4C" w:rsidP="00F15F4C">
      <w:pPr>
        <w:tabs>
          <w:tab w:val="left" w:leader="middleDot" w:pos="8640"/>
          <w:tab w:val="left" w:leader="middleDot" w:pos="10080"/>
        </w:tabs>
        <w:rPr>
          <w:lang w:val="vi-VN"/>
        </w:rPr>
      </w:pPr>
      <w:r>
        <w:rPr>
          <w:lang w:val="vi-VN"/>
        </w:rPr>
        <w:t xml:space="preserve">Ngành đào tạo: </w:t>
      </w:r>
      <w:r>
        <w:rPr>
          <w:lang w:val="vi-VN"/>
        </w:rPr>
        <w:tab/>
      </w:r>
    </w:p>
    <w:p w:rsidR="00F15F4C" w:rsidRDefault="00F15F4C" w:rsidP="00F15F4C">
      <w:pPr>
        <w:tabs>
          <w:tab w:val="left" w:leader="middleDot" w:pos="4320"/>
        </w:tabs>
        <w:rPr>
          <w:lang w:val="vi-VN"/>
        </w:rPr>
      </w:pPr>
      <w:r>
        <w:rPr>
          <w:lang w:val="vi-VN"/>
        </w:rPr>
        <w:t xml:space="preserve">Số điện thoại: </w:t>
      </w:r>
      <w:r>
        <w:rPr>
          <w:lang w:val="vi-VN"/>
        </w:rPr>
        <w:tab/>
        <w:t xml:space="preserve">Email: </w:t>
      </w:r>
    </w:p>
    <w:p w:rsidR="00F15F4C" w:rsidRDefault="00F15F4C" w:rsidP="00F15F4C">
      <w:pPr>
        <w:tabs>
          <w:tab w:val="left" w:leader="middleDot" w:pos="8640"/>
        </w:tabs>
        <w:rPr>
          <w:lang w:val="vi-VN"/>
        </w:rPr>
      </w:pPr>
      <w:r>
        <w:rPr>
          <w:lang w:val="vi-VN"/>
        </w:rPr>
        <w:t xml:space="preserve">Đã thực tập tại đơn vị từ ngày: </w:t>
      </w:r>
      <w:r>
        <w:rPr>
          <w:lang w:val="vi-VN"/>
        </w:rPr>
        <w:tab/>
      </w:r>
    </w:p>
    <w:p w:rsidR="00F15F4C" w:rsidRDefault="00F15F4C" w:rsidP="00F15F4C">
      <w:pPr>
        <w:tabs>
          <w:tab w:val="left" w:leader="middleDot" w:pos="8640"/>
        </w:tabs>
        <w:rPr>
          <w:lang w:val="vi-VN"/>
        </w:rPr>
      </w:pPr>
      <w:r>
        <w:rPr>
          <w:lang w:val="vi-VN"/>
        </w:rPr>
        <w:t xml:space="preserve">Đánh giá quá trình thực tập tại đơn vị như sau: </w:t>
      </w:r>
    </w:p>
    <w:tbl>
      <w:tblPr>
        <w:tblStyle w:val="TableGrid"/>
        <w:tblW w:w="9662" w:type="dxa"/>
        <w:tblLook w:val="04A0" w:firstRow="1" w:lastRow="0" w:firstColumn="1" w:lastColumn="0" w:noHBand="0" w:noVBand="1"/>
      </w:tblPr>
      <w:tblGrid>
        <w:gridCol w:w="625"/>
        <w:gridCol w:w="2430"/>
        <w:gridCol w:w="1062"/>
        <w:gridCol w:w="1062"/>
        <w:gridCol w:w="1062"/>
        <w:gridCol w:w="1062"/>
        <w:gridCol w:w="1062"/>
        <w:gridCol w:w="1297"/>
      </w:tblGrid>
      <w:tr w:rsidR="00F15F4C" w:rsidTr="004A1FBF">
        <w:trPr>
          <w:trHeight w:val="428"/>
        </w:trPr>
        <w:tc>
          <w:tcPr>
            <w:tcW w:w="625" w:type="dxa"/>
            <w:vMerge w:val="restart"/>
          </w:tcPr>
          <w:p w:rsidR="00F15F4C" w:rsidRPr="00A867B1" w:rsidRDefault="00F15F4C" w:rsidP="004A1FBF">
            <w:pPr>
              <w:tabs>
                <w:tab w:val="left" w:leader="middleDot" w:pos="8640"/>
              </w:tabs>
              <w:spacing w:before="240"/>
              <w:rPr>
                <w:b/>
                <w:lang w:val="vi-VN"/>
              </w:rPr>
            </w:pPr>
            <w:r w:rsidRPr="00A867B1">
              <w:rPr>
                <w:b/>
                <w:lang w:val="vi-VN"/>
              </w:rPr>
              <w:t>TT</w:t>
            </w:r>
          </w:p>
        </w:tc>
        <w:tc>
          <w:tcPr>
            <w:tcW w:w="2430" w:type="dxa"/>
            <w:vMerge w:val="restart"/>
          </w:tcPr>
          <w:p w:rsidR="00F15F4C" w:rsidRPr="00A867B1" w:rsidRDefault="00F15F4C" w:rsidP="004A1FBF">
            <w:pPr>
              <w:tabs>
                <w:tab w:val="left" w:leader="middleDot" w:pos="8640"/>
              </w:tabs>
              <w:spacing w:before="240"/>
              <w:jc w:val="center"/>
              <w:rPr>
                <w:b/>
                <w:lang w:val="vi-VN"/>
              </w:rPr>
            </w:pPr>
            <w:r>
              <w:rPr>
                <w:b/>
                <w:lang w:val="vi-VN"/>
              </w:rPr>
              <w:t>Nội dung</w:t>
            </w:r>
          </w:p>
        </w:tc>
        <w:tc>
          <w:tcPr>
            <w:tcW w:w="5310" w:type="dxa"/>
            <w:gridSpan w:val="5"/>
          </w:tcPr>
          <w:p w:rsidR="00F15F4C" w:rsidRPr="00A867B1" w:rsidRDefault="00F15F4C" w:rsidP="004A1FBF">
            <w:pPr>
              <w:tabs>
                <w:tab w:val="left" w:leader="middleDot" w:pos="8640"/>
              </w:tabs>
              <w:jc w:val="center"/>
              <w:rPr>
                <w:b/>
                <w:lang w:val="vi-VN"/>
              </w:rPr>
            </w:pPr>
            <w:r>
              <w:rPr>
                <w:b/>
                <w:lang w:val="vi-VN"/>
              </w:rPr>
              <w:t xml:space="preserve">Mức độ đánh giá </w:t>
            </w:r>
          </w:p>
        </w:tc>
        <w:tc>
          <w:tcPr>
            <w:tcW w:w="1297" w:type="dxa"/>
            <w:vMerge w:val="restart"/>
          </w:tcPr>
          <w:p w:rsidR="00F15F4C" w:rsidRPr="00A867B1" w:rsidRDefault="00F15F4C" w:rsidP="004A1FBF">
            <w:pPr>
              <w:tabs>
                <w:tab w:val="left" w:leader="middleDot" w:pos="8640"/>
              </w:tabs>
              <w:spacing w:before="240"/>
              <w:jc w:val="center"/>
              <w:rPr>
                <w:b/>
                <w:lang w:val="vi-VN"/>
              </w:rPr>
            </w:pPr>
            <w:r>
              <w:rPr>
                <w:b/>
                <w:lang w:val="vi-VN"/>
              </w:rPr>
              <w:t xml:space="preserve">Ghi chú </w:t>
            </w:r>
          </w:p>
        </w:tc>
      </w:tr>
      <w:tr w:rsidR="00F15F4C" w:rsidTr="004A1FBF">
        <w:trPr>
          <w:trHeight w:val="428"/>
        </w:trPr>
        <w:tc>
          <w:tcPr>
            <w:tcW w:w="625" w:type="dxa"/>
            <w:vMerge/>
          </w:tcPr>
          <w:p w:rsidR="00F15F4C" w:rsidRPr="00A867B1" w:rsidRDefault="00F15F4C" w:rsidP="004A1FBF">
            <w:pPr>
              <w:tabs>
                <w:tab w:val="left" w:leader="middleDot" w:pos="8640"/>
              </w:tabs>
              <w:rPr>
                <w:b/>
                <w:lang w:val="vi-VN"/>
              </w:rPr>
            </w:pPr>
          </w:p>
        </w:tc>
        <w:tc>
          <w:tcPr>
            <w:tcW w:w="2430" w:type="dxa"/>
            <w:vMerge/>
          </w:tcPr>
          <w:p w:rsidR="00F15F4C" w:rsidRPr="00A867B1" w:rsidRDefault="00F15F4C" w:rsidP="004A1FBF">
            <w:pPr>
              <w:tabs>
                <w:tab w:val="left" w:leader="middleDot" w:pos="8640"/>
              </w:tabs>
              <w:rPr>
                <w:b/>
                <w:lang w:val="vi-VN"/>
              </w:rPr>
            </w:pPr>
          </w:p>
        </w:tc>
        <w:tc>
          <w:tcPr>
            <w:tcW w:w="1062" w:type="dxa"/>
          </w:tcPr>
          <w:p w:rsidR="00F15F4C" w:rsidRPr="00A867B1" w:rsidRDefault="00F15F4C" w:rsidP="004A1FBF">
            <w:pPr>
              <w:tabs>
                <w:tab w:val="left" w:leader="middleDot" w:pos="8640"/>
              </w:tabs>
              <w:jc w:val="center"/>
              <w:rPr>
                <w:b/>
                <w:lang w:val="vi-VN"/>
              </w:rPr>
            </w:pPr>
            <w:r>
              <w:rPr>
                <w:b/>
                <w:lang w:val="vi-VN"/>
              </w:rPr>
              <w:t>Rất kém</w:t>
            </w:r>
          </w:p>
        </w:tc>
        <w:tc>
          <w:tcPr>
            <w:tcW w:w="1062" w:type="dxa"/>
          </w:tcPr>
          <w:p w:rsidR="00F15F4C" w:rsidRPr="00A867B1" w:rsidRDefault="00F15F4C" w:rsidP="004A1FBF">
            <w:pPr>
              <w:tabs>
                <w:tab w:val="left" w:leader="middleDot" w:pos="8640"/>
              </w:tabs>
              <w:jc w:val="center"/>
              <w:rPr>
                <w:b/>
                <w:lang w:val="vi-VN"/>
              </w:rPr>
            </w:pPr>
            <w:r>
              <w:rPr>
                <w:b/>
                <w:lang w:val="vi-VN"/>
              </w:rPr>
              <w:t>Kém</w:t>
            </w:r>
          </w:p>
        </w:tc>
        <w:tc>
          <w:tcPr>
            <w:tcW w:w="1062" w:type="dxa"/>
          </w:tcPr>
          <w:p w:rsidR="00F15F4C" w:rsidRPr="00A867B1" w:rsidRDefault="00F15F4C" w:rsidP="004A1FBF">
            <w:pPr>
              <w:tabs>
                <w:tab w:val="left" w:leader="middleDot" w:pos="8640"/>
              </w:tabs>
              <w:jc w:val="center"/>
              <w:rPr>
                <w:b/>
                <w:lang w:val="vi-VN"/>
              </w:rPr>
            </w:pPr>
            <w:r>
              <w:rPr>
                <w:b/>
                <w:lang w:val="vi-VN"/>
              </w:rPr>
              <w:t xml:space="preserve">Trung bình </w:t>
            </w:r>
          </w:p>
        </w:tc>
        <w:tc>
          <w:tcPr>
            <w:tcW w:w="1062" w:type="dxa"/>
          </w:tcPr>
          <w:p w:rsidR="00F15F4C" w:rsidRPr="00A867B1" w:rsidRDefault="00F15F4C" w:rsidP="004A1FBF">
            <w:pPr>
              <w:tabs>
                <w:tab w:val="left" w:leader="middleDot" w:pos="8640"/>
              </w:tabs>
              <w:jc w:val="center"/>
              <w:rPr>
                <w:b/>
                <w:lang w:val="vi-VN"/>
              </w:rPr>
            </w:pPr>
            <w:r>
              <w:rPr>
                <w:b/>
                <w:lang w:val="vi-VN"/>
              </w:rPr>
              <w:t>Tốt</w:t>
            </w:r>
          </w:p>
        </w:tc>
        <w:tc>
          <w:tcPr>
            <w:tcW w:w="1062" w:type="dxa"/>
          </w:tcPr>
          <w:p w:rsidR="00F15F4C" w:rsidRPr="00A867B1" w:rsidRDefault="00F15F4C" w:rsidP="004A1FBF">
            <w:pPr>
              <w:tabs>
                <w:tab w:val="left" w:leader="middleDot" w:pos="8640"/>
              </w:tabs>
              <w:jc w:val="center"/>
              <w:rPr>
                <w:b/>
                <w:lang w:val="vi-VN"/>
              </w:rPr>
            </w:pPr>
            <w:r>
              <w:rPr>
                <w:b/>
                <w:lang w:val="vi-VN"/>
              </w:rPr>
              <w:t>Rất tốt</w:t>
            </w:r>
          </w:p>
        </w:tc>
        <w:tc>
          <w:tcPr>
            <w:tcW w:w="1297" w:type="dxa"/>
            <w:vMerge/>
          </w:tcPr>
          <w:p w:rsidR="00F15F4C" w:rsidRDefault="00F15F4C" w:rsidP="004A1FBF">
            <w:pPr>
              <w:tabs>
                <w:tab w:val="left" w:leader="middleDot" w:pos="8640"/>
              </w:tabs>
              <w:rPr>
                <w:lang w:val="vi-VN"/>
              </w:rPr>
            </w:pPr>
          </w:p>
        </w:tc>
      </w:tr>
      <w:tr w:rsidR="00F15F4C" w:rsidRPr="00647093" w:rsidTr="004A1FBF">
        <w:trPr>
          <w:trHeight w:val="900"/>
        </w:trPr>
        <w:tc>
          <w:tcPr>
            <w:tcW w:w="625" w:type="dxa"/>
          </w:tcPr>
          <w:p w:rsidR="00F15F4C" w:rsidRDefault="00F15F4C" w:rsidP="004A1FBF">
            <w:pPr>
              <w:tabs>
                <w:tab w:val="left" w:leader="middleDot" w:pos="8640"/>
              </w:tabs>
              <w:spacing w:before="240"/>
              <w:jc w:val="center"/>
              <w:rPr>
                <w:lang w:val="vi-VN"/>
              </w:rPr>
            </w:pPr>
            <w:r>
              <w:rPr>
                <w:lang w:val="vi-VN"/>
              </w:rPr>
              <w:t>1</w:t>
            </w:r>
          </w:p>
        </w:tc>
        <w:tc>
          <w:tcPr>
            <w:tcW w:w="2430" w:type="dxa"/>
          </w:tcPr>
          <w:p w:rsidR="00F15F4C" w:rsidRDefault="00F15F4C" w:rsidP="004A1FBF">
            <w:pPr>
              <w:tabs>
                <w:tab w:val="left" w:leader="middleDot" w:pos="8640"/>
              </w:tabs>
              <w:spacing w:before="240"/>
              <w:rPr>
                <w:lang w:val="vi-VN"/>
              </w:rPr>
            </w:pPr>
            <w:r>
              <w:rPr>
                <w:lang w:val="vi-VN"/>
              </w:rPr>
              <w:t xml:space="preserve">Ý thức tổ chức kỷ luật </w:t>
            </w:r>
          </w:p>
        </w:tc>
        <w:tc>
          <w:tcPr>
            <w:tcW w:w="5310" w:type="dxa"/>
            <w:gridSpan w:val="5"/>
          </w:tcPr>
          <w:p w:rsidR="00F15F4C" w:rsidRDefault="00F15F4C" w:rsidP="004A1FBF">
            <w:pPr>
              <w:tabs>
                <w:tab w:val="left" w:leader="middleDot" w:pos="8640"/>
              </w:tabs>
              <w:spacing w:before="240"/>
              <w:rPr>
                <w:lang w:val="vi-VN"/>
              </w:rPr>
            </w:pPr>
          </w:p>
        </w:tc>
        <w:tc>
          <w:tcPr>
            <w:tcW w:w="1297" w:type="dxa"/>
          </w:tcPr>
          <w:p w:rsidR="00F15F4C" w:rsidRDefault="00F15F4C" w:rsidP="004A1FBF">
            <w:pPr>
              <w:tabs>
                <w:tab w:val="left" w:leader="middleDot" w:pos="8640"/>
              </w:tabs>
              <w:spacing w:before="240"/>
              <w:rPr>
                <w:lang w:val="vi-VN"/>
              </w:rPr>
            </w:pPr>
          </w:p>
        </w:tc>
      </w:tr>
      <w:tr w:rsidR="00F15F4C" w:rsidTr="004A1FBF">
        <w:trPr>
          <w:trHeight w:val="944"/>
        </w:trPr>
        <w:tc>
          <w:tcPr>
            <w:tcW w:w="625" w:type="dxa"/>
          </w:tcPr>
          <w:p w:rsidR="00F15F4C" w:rsidRDefault="00F15F4C" w:rsidP="004A1FBF">
            <w:pPr>
              <w:tabs>
                <w:tab w:val="left" w:leader="middleDot" w:pos="8640"/>
              </w:tabs>
              <w:spacing w:before="240"/>
              <w:jc w:val="center"/>
              <w:rPr>
                <w:lang w:val="vi-VN"/>
              </w:rPr>
            </w:pPr>
            <w:r>
              <w:rPr>
                <w:lang w:val="vi-VN"/>
              </w:rPr>
              <w:t>2</w:t>
            </w:r>
          </w:p>
        </w:tc>
        <w:tc>
          <w:tcPr>
            <w:tcW w:w="2430" w:type="dxa"/>
          </w:tcPr>
          <w:p w:rsidR="00F15F4C" w:rsidRDefault="00F15F4C" w:rsidP="004A1FBF">
            <w:pPr>
              <w:tabs>
                <w:tab w:val="left" w:leader="middleDot" w:pos="8640"/>
              </w:tabs>
              <w:spacing w:before="240"/>
              <w:rPr>
                <w:lang w:val="vi-VN"/>
              </w:rPr>
            </w:pPr>
            <w:r>
              <w:rPr>
                <w:lang w:val="vi-VN"/>
              </w:rPr>
              <w:t xml:space="preserve">Kết quả thực tập </w:t>
            </w:r>
          </w:p>
        </w:tc>
        <w:tc>
          <w:tcPr>
            <w:tcW w:w="5310" w:type="dxa"/>
            <w:gridSpan w:val="5"/>
          </w:tcPr>
          <w:p w:rsidR="00F15F4C" w:rsidRDefault="00F15F4C" w:rsidP="004A1FBF">
            <w:pPr>
              <w:tabs>
                <w:tab w:val="left" w:leader="middleDot" w:pos="8640"/>
              </w:tabs>
              <w:spacing w:before="240"/>
              <w:rPr>
                <w:lang w:val="vi-VN"/>
              </w:rPr>
            </w:pPr>
          </w:p>
        </w:tc>
        <w:tc>
          <w:tcPr>
            <w:tcW w:w="1297" w:type="dxa"/>
          </w:tcPr>
          <w:p w:rsidR="00F15F4C" w:rsidRDefault="00F15F4C" w:rsidP="004A1FBF">
            <w:pPr>
              <w:tabs>
                <w:tab w:val="left" w:leader="middleDot" w:pos="8640"/>
              </w:tabs>
              <w:spacing w:before="240"/>
              <w:rPr>
                <w:lang w:val="vi-VN"/>
              </w:rPr>
            </w:pPr>
          </w:p>
        </w:tc>
      </w:tr>
    </w:tbl>
    <w:p w:rsidR="00F15F4C" w:rsidRDefault="00F15F4C" w:rsidP="00F15F4C">
      <w:pPr>
        <w:tabs>
          <w:tab w:val="left" w:leader="middleDot" w:pos="8640"/>
        </w:tabs>
        <w:rPr>
          <w:lang w:val="vi-VN"/>
        </w:rPr>
      </w:pPr>
    </w:p>
    <w:p w:rsidR="00F15F4C" w:rsidRDefault="00F15F4C" w:rsidP="00F15F4C">
      <w:pPr>
        <w:tabs>
          <w:tab w:val="left" w:leader="middleDot" w:pos="8640"/>
          <w:tab w:val="left" w:pos="15840"/>
          <w:tab w:val="left" w:leader="middleDot" w:pos="21600"/>
        </w:tabs>
        <w:rPr>
          <w:lang w:val="vi-VN"/>
        </w:rPr>
      </w:pPr>
      <w:r>
        <w:rPr>
          <w:lang w:val="vi-VN"/>
        </w:rPr>
        <w:t xml:space="preserve">Nhậnxét: </w:t>
      </w:r>
      <w:r>
        <w:rPr>
          <w:lang w:val="vi-VN"/>
        </w:rPr>
        <w:tab/>
      </w:r>
      <w:r>
        <w:rPr>
          <w:lang w:val="vi-VN"/>
        </w:rPr>
        <w:tab/>
      </w:r>
      <w:r>
        <w:rPr>
          <w:lang w:val="vi-VN"/>
        </w:rPr>
        <w:tab/>
      </w:r>
      <w:r>
        <w:rPr>
          <w:lang w:val="vi-VN"/>
        </w:rPr>
        <w:tab/>
      </w:r>
    </w:p>
    <w:p w:rsidR="00F15F4C" w:rsidRDefault="00F15F4C" w:rsidP="00F15F4C">
      <w:pPr>
        <w:rPr>
          <w:b/>
          <w:lang w:val="vi-VN"/>
        </w:rPr>
      </w:pP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b/>
          <w:lang w:val="vi-VN"/>
        </w:rPr>
        <w:t xml:space="preserve">Xác nhận của cơ sở thực tập </w:t>
      </w:r>
    </w:p>
    <w:p w:rsidR="00F15F4C" w:rsidRDefault="00F15F4C" w:rsidP="00F15F4C">
      <w:pPr>
        <w:rPr>
          <w:b/>
          <w:lang w:val="vi-VN"/>
        </w:rPr>
      </w:pPr>
      <w:r>
        <w:rPr>
          <w:b/>
          <w:lang w:val="vi-VN"/>
        </w:rPr>
        <w:tab/>
      </w:r>
      <w:r>
        <w:rPr>
          <w:b/>
          <w:lang w:val="vi-VN"/>
        </w:rPr>
        <w:tab/>
      </w:r>
      <w:r>
        <w:rPr>
          <w:b/>
          <w:lang w:val="vi-VN"/>
        </w:rPr>
        <w:tab/>
      </w:r>
      <w:r>
        <w:rPr>
          <w:b/>
          <w:lang w:val="vi-VN"/>
        </w:rPr>
        <w:tab/>
      </w:r>
      <w:r>
        <w:rPr>
          <w:b/>
          <w:lang w:val="vi-VN"/>
        </w:rPr>
        <w:tab/>
      </w:r>
      <w:r>
        <w:rPr>
          <w:b/>
          <w:lang w:val="vi-VN"/>
        </w:rPr>
        <w:tab/>
      </w:r>
      <w:r>
        <w:rPr>
          <w:b/>
          <w:lang w:val="vi-VN"/>
        </w:rPr>
        <w:tab/>
      </w:r>
    </w:p>
    <w:p w:rsidR="00F15F4C" w:rsidRDefault="00F15F4C" w:rsidP="00F15F4C">
      <w:pPr>
        <w:rPr>
          <w:b/>
          <w:lang w:val="vi-VN"/>
        </w:rPr>
      </w:pPr>
    </w:p>
    <w:p w:rsidR="00F15F4C" w:rsidRDefault="00F15F4C" w:rsidP="00F15F4C">
      <w:pPr>
        <w:rPr>
          <w:b/>
          <w:lang w:val="vi-VN"/>
        </w:rPr>
      </w:pPr>
    </w:p>
    <w:p w:rsidR="00F15F4C" w:rsidRDefault="00F15F4C" w:rsidP="00F15F4C">
      <w:pPr>
        <w:rPr>
          <w:lang w:val="vi-VN"/>
        </w:rPr>
      </w:pPr>
    </w:p>
    <w:p w:rsidR="00F15F4C" w:rsidRPr="00A867B1" w:rsidRDefault="00F15F4C" w:rsidP="00F15F4C">
      <w:pPr>
        <w:rPr>
          <w:b/>
          <w:sz w:val="24"/>
          <w:szCs w:val="24"/>
          <w:lang w:val="vi-VN"/>
        </w:rPr>
      </w:pPr>
      <w:r w:rsidRPr="00A867B1">
        <w:rPr>
          <w:sz w:val="24"/>
          <w:szCs w:val="24"/>
          <w:lang w:val="vi-VN"/>
        </w:rPr>
        <w:lastRenderedPageBreak/>
        <w:t xml:space="preserve">BỘ GIÁO DỤC VÀ ĐÀO TẠO </w:t>
      </w:r>
      <w:r w:rsidRPr="00A867B1">
        <w:rPr>
          <w:sz w:val="24"/>
          <w:szCs w:val="24"/>
          <w:lang w:val="vi-VN"/>
        </w:rPr>
        <w:tab/>
      </w:r>
      <w:r>
        <w:rPr>
          <w:sz w:val="24"/>
          <w:szCs w:val="24"/>
          <w:lang w:val="vi-VN"/>
        </w:rPr>
        <w:tab/>
      </w:r>
      <w:r w:rsidRPr="00A867B1">
        <w:rPr>
          <w:b/>
          <w:sz w:val="24"/>
          <w:szCs w:val="24"/>
          <w:lang w:val="vi-VN"/>
        </w:rPr>
        <w:t xml:space="preserve">CỘNG HÒA XÃ HỘI CHỦ NGHĨA VIỆT NAM </w:t>
      </w:r>
    </w:p>
    <w:p w:rsidR="00F15F4C" w:rsidRPr="00A867B1" w:rsidRDefault="00F15F4C" w:rsidP="00F15F4C">
      <w:pPr>
        <w:rPr>
          <w:b/>
          <w:sz w:val="24"/>
          <w:szCs w:val="24"/>
          <w:u w:val="single"/>
          <w:lang w:val="vi-VN"/>
        </w:rPr>
      </w:pPr>
      <w:r w:rsidRPr="00A867B1">
        <w:rPr>
          <w:b/>
          <w:sz w:val="24"/>
          <w:szCs w:val="24"/>
          <w:u w:val="single"/>
          <w:lang w:val="vi-VN"/>
        </w:rPr>
        <w:t xml:space="preserve">TRƯỜNG ĐẠI HỌC ĐẠI NAM </w:t>
      </w:r>
      <w:r>
        <w:rPr>
          <w:sz w:val="24"/>
          <w:szCs w:val="24"/>
          <w:lang w:val="vi-VN"/>
        </w:rPr>
        <w:tab/>
      </w:r>
      <w:r>
        <w:rPr>
          <w:sz w:val="24"/>
          <w:szCs w:val="24"/>
          <w:lang w:val="vi-VN"/>
        </w:rPr>
        <w:tab/>
        <w:t xml:space="preserve">           </w:t>
      </w:r>
      <w:r>
        <w:rPr>
          <w:sz w:val="24"/>
          <w:szCs w:val="24"/>
          <w:lang w:val="vi-VN"/>
        </w:rPr>
        <w:tab/>
        <w:t xml:space="preserve">    </w:t>
      </w:r>
      <w:r w:rsidRPr="00A867B1">
        <w:rPr>
          <w:b/>
          <w:sz w:val="24"/>
          <w:szCs w:val="24"/>
          <w:u w:val="single"/>
          <w:lang w:val="vi-VN"/>
        </w:rPr>
        <w:t xml:space="preserve">Độc lập – Tự do – Hạnh phúc </w:t>
      </w:r>
    </w:p>
    <w:p w:rsidR="00F15F4C" w:rsidRPr="00A867B1" w:rsidRDefault="00F15F4C" w:rsidP="00F15F4C">
      <w:pPr>
        <w:rPr>
          <w:sz w:val="24"/>
          <w:szCs w:val="24"/>
          <w:lang w:val="vi-VN"/>
        </w:rPr>
      </w:pPr>
      <w:r>
        <w:rPr>
          <w:b/>
          <w:sz w:val="24"/>
          <w:szCs w:val="24"/>
          <w:lang w:val="vi-VN"/>
        </w:rPr>
        <w:tab/>
      </w:r>
      <w:r>
        <w:rPr>
          <w:b/>
          <w:sz w:val="24"/>
          <w:szCs w:val="24"/>
          <w:lang w:val="vi-VN"/>
        </w:rPr>
        <w:tab/>
      </w:r>
      <w:r>
        <w:rPr>
          <w:b/>
          <w:sz w:val="24"/>
          <w:szCs w:val="24"/>
          <w:lang w:val="vi-VN"/>
        </w:rPr>
        <w:tab/>
      </w:r>
      <w:r>
        <w:rPr>
          <w:b/>
          <w:sz w:val="24"/>
          <w:szCs w:val="24"/>
          <w:lang w:val="vi-VN"/>
        </w:rPr>
        <w:tab/>
      </w:r>
      <w:r>
        <w:rPr>
          <w:b/>
          <w:sz w:val="24"/>
          <w:szCs w:val="24"/>
          <w:lang w:val="vi-VN"/>
        </w:rPr>
        <w:tab/>
      </w:r>
      <w:r>
        <w:rPr>
          <w:b/>
          <w:sz w:val="24"/>
          <w:szCs w:val="24"/>
          <w:lang w:val="vi-VN"/>
        </w:rPr>
        <w:tab/>
      </w:r>
      <w:r>
        <w:rPr>
          <w:b/>
          <w:sz w:val="24"/>
          <w:szCs w:val="24"/>
          <w:lang w:val="vi-VN"/>
        </w:rPr>
        <w:tab/>
      </w:r>
      <w:r>
        <w:rPr>
          <w:sz w:val="24"/>
          <w:szCs w:val="24"/>
          <w:lang w:val="vi-VN"/>
        </w:rPr>
        <w:t xml:space="preserve">Hà Nội, ngày 20 tháng 07 năm 2024 </w:t>
      </w:r>
    </w:p>
    <w:p w:rsidR="00F15F4C" w:rsidRDefault="00F15F4C" w:rsidP="00F15F4C">
      <w:pPr>
        <w:jc w:val="center"/>
        <w:rPr>
          <w:b/>
          <w:sz w:val="28"/>
          <w:szCs w:val="28"/>
          <w:lang w:val="vi-VN"/>
        </w:rPr>
      </w:pPr>
      <w:r>
        <w:rPr>
          <w:b/>
          <w:sz w:val="28"/>
          <w:szCs w:val="28"/>
          <w:lang w:val="vi-VN"/>
        </w:rPr>
        <w:t xml:space="preserve">KẾ HOẠCH VÀ NHẬT KÝ THỰC TẬP </w:t>
      </w:r>
    </w:p>
    <w:p w:rsidR="00F15F4C" w:rsidRDefault="00F15F4C" w:rsidP="00F15F4C">
      <w:pPr>
        <w:rPr>
          <w:lang w:val="vi-VN"/>
        </w:rPr>
      </w:pPr>
      <w:r>
        <w:rPr>
          <w:lang w:val="vi-VN"/>
        </w:rPr>
        <w:t xml:space="preserve">Họ và tên sinh viên: </w:t>
      </w:r>
    </w:p>
    <w:p w:rsidR="00F15F4C" w:rsidRDefault="00F15F4C" w:rsidP="00F15F4C">
      <w:pPr>
        <w:rPr>
          <w:lang w:val="vi-VN"/>
        </w:rPr>
      </w:pPr>
      <w:r>
        <w:rPr>
          <w:lang w:val="vi-VN"/>
        </w:rPr>
        <w:t xml:space="preserve">Ngày sinh: </w:t>
      </w:r>
      <w:r>
        <w:rPr>
          <w:lang w:val="vi-VN"/>
        </w:rPr>
        <w:tab/>
      </w:r>
      <w:r>
        <w:rPr>
          <w:lang w:val="vi-VN"/>
        </w:rPr>
        <w:tab/>
      </w:r>
      <w:r>
        <w:rPr>
          <w:lang w:val="vi-VN"/>
        </w:rPr>
        <w:tab/>
      </w:r>
      <w:r>
        <w:rPr>
          <w:lang w:val="vi-VN"/>
        </w:rPr>
        <w:tab/>
      </w:r>
      <w:r>
        <w:rPr>
          <w:lang w:val="vi-VN"/>
        </w:rPr>
        <w:tab/>
      </w:r>
      <w:r>
        <w:rPr>
          <w:lang w:val="vi-VN"/>
        </w:rPr>
        <w:tab/>
        <w:t xml:space="preserve">MSV: </w:t>
      </w:r>
    </w:p>
    <w:p w:rsidR="00F15F4C" w:rsidRDefault="00F15F4C" w:rsidP="00F15F4C">
      <w:pPr>
        <w:rPr>
          <w:lang w:val="vi-VN"/>
        </w:rPr>
      </w:pPr>
      <w:r>
        <w:rPr>
          <w:lang w:val="vi-VN"/>
        </w:rPr>
        <w:t xml:space="preserve">Khóa: </w:t>
      </w:r>
      <w:r>
        <w:rPr>
          <w:lang w:val="vi-VN"/>
        </w:rPr>
        <w:tab/>
      </w:r>
      <w:r>
        <w:rPr>
          <w:lang w:val="vi-VN"/>
        </w:rPr>
        <w:tab/>
      </w:r>
      <w:r>
        <w:rPr>
          <w:lang w:val="vi-VN"/>
        </w:rPr>
        <w:tab/>
      </w:r>
      <w:r>
        <w:rPr>
          <w:lang w:val="vi-VN"/>
        </w:rPr>
        <w:tab/>
      </w:r>
      <w:r>
        <w:rPr>
          <w:lang w:val="vi-VN"/>
        </w:rPr>
        <w:tab/>
      </w:r>
      <w:r>
        <w:rPr>
          <w:lang w:val="vi-VN"/>
        </w:rPr>
        <w:tab/>
      </w:r>
      <w:r>
        <w:rPr>
          <w:lang w:val="vi-VN"/>
        </w:rPr>
        <w:tab/>
        <w:t xml:space="preserve">Lớp: </w:t>
      </w:r>
    </w:p>
    <w:p w:rsidR="00F15F4C" w:rsidRDefault="00F15F4C" w:rsidP="00F15F4C">
      <w:pPr>
        <w:rPr>
          <w:lang w:val="vi-VN"/>
        </w:rPr>
      </w:pPr>
      <w:r>
        <w:rPr>
          <w:lang w:val="vi-VN"/>
        </w:rPr>
        <w:t xml:space="preserve">Ngành đào tạo: </w:t>
      </w:r>
    </w:p>
    <w:p w:rsidR="00F15F4C" w:rsidRDefault="00F15F4C" w:rsidP="00F15F4C">
      <w:pPr>
        <w:rPr>
          <w:lang w:val="vi-VN"/>
        </w:rPr>
      </w:pPr>
      <w:r>
        <w:rPr>
          <w:lang w:val="vi-VN"/>
        </w:rPr>
        <w:t xml:space="preserve">Cơ sở thực tập tốt nghiệp: </w:t>
      </w:r>
    </w:p>
    <w:p w:rsidR="00F15F4C" w:rsidRDefault="00F15F4C" w:rsidP="00F15F4C">
      <w:pPr>
        <w:rPr>
          <w:lang w:val="vi-VN"/>
        </w:rPr>
      </w:pPr>
    </w:p>
    <w:p w:rsidR="00F15F4C" w:rsidRPr="000A5BEB" w:rsidRDefault="00F15F4C" w:rsidP="00F15F4C">
      <w:pPr>
        <w:rPr>
          <w:lang w:val="vi-VN"/>
        </w:rPr>
      </w:pPr>
    </w:p>
    <w:p w:rsidR="00F15F4C" w:rsidRPr="000A5BEB" w:rsidRDefault="00F15F4C" w:rsidP="00F15F4C">
      <w:pPr>
        <w:rPr>
          <w:lang w:val="vi-VN"/>
        </w:rPr>
      </w:pPr>
    </w:p>
    <w:p w:rsidR="00F15F4C" w:rsidRPr="000A5BEB" w:rsidRDefault="00F15F4C" w:rsidP="00F15F4C">
      <w:pPr>
        <w:rPr>
          <w:lang w:val="vi-VN"/>
        </w:rPr>
      </w:pPr>
    </w:p>
    <w:p w:rsidR="00F15F4C" w:rsidRPr="000A5BEB" w:rsidRDefault="00F15F4C" w:rsidP="00F15F4C">
      <w:pPr>
        <w:rPr>
          <w:lang w:val="vi-VN"/>
        </w:rPr>
      </w:pPr>
    </w:p>
    <w:p w:rsidR="00F15F4C" w:rsidRPr="000A5BEB" w:rsidRDefault="00F15F4C" w:rsidP="00F15F4C">
      <w:pPr>
        <w:rPr>
          <w:lang w:val="vi-VN"/>
        </w:rPr>
      </w:pPr>
    </w:p>
    <w:p w:rsidR="00F15F4C" w:rsidRPr="000A5BEB" w:rsidRDefault="00F15F4C" w:rsidP="00F15F4C">
      <w:pPr>
        <w:rPr>
          <w:lang w:val="vi-VN"/>
        </w:rPr>
      </w:pPr>
    </w:p>
    <w:p w:rsidR="00F15F4C" w:rsidRPr="000A5BEB" w:rsidRDefault="00F15F4C" w:rsidP="00F15F4C">
      <w:pPr>
        <w:rPr>
          <w:lang w:val="vi-VN"/>
        </w:rPr>
      </w:pPr>
    </w:p>
    <w:p w:rsidR="00F15F4C" w:rsidRPr="000A5BEB" w:rsidRDefault="00F15F4C" w:rsidP="00F15F4C">
      <w:pPr>
        <w:rPr>
          <w:lang w:val="vi-VN"/>
        </w:rPr>
      </w:pPr>
    </w:p>
    <w:p w:rsidR="00F15F4C" w:rsidRPr="000A5BEB" w:rsidRDefault="00F15F4C" w:rsidP="00F15F4C">
      <w:pPr>
        <w:rPr>
          <w:lang w:val="vi-VN"/>
        </w:rPr>
      </w:pPr>
    </w:p>
    <w:p w:rsidR="00F15F4C" w:rsidRPr="000A5BEB" w:rsidRDefault="00F15F4C" w:rsidP="00F15F4C">
      <w:pPr>
        <w:rPr>
          <w:lang w:val="vi-VN"/>
        </w:rPr>
      </w:pPr>
    </w:p>
    <w:p w:rsidR="00F15F4C" w:rsidRPr="000A5BEB" w:rsidRDefault="00F15F4C" w:rsidP="00F15F4C">
      <w:pPr>
        <w:rPr>
          <w:lang w:val="vi-VN"/>
        </w:rPr>
      </w:pPr>
    </w:p>
    <w:p w:rsidR="00F15F4C" w:rsidRPr="000A5BEB" w:rsidRDefault="00F15F4C" w:rsidP="00F15F4C">
      <w:pPr>
        <w:rPr>
          <w:lang w:val="vi-VN"/>
        </w:rPr>
      </w:pPr>
    </w:p>
    <w:p w:rsidR="00F15F4C" w:rsidRPr="000A5BEB" w:rsidRDefault="00F15F4C" w:rsidP="00F15F4C">
      <w:pPr>
        <w:rPr>
          <w:lang w:val="vi-VN"/>
        </w:rPr>
      </w:pPr>
    </w:p>
    <w:p w:rsidR="00F15F4C" w:rsidRDefault="00F15F4C" w:rsidP="00F15F4C">
      <w:pPr>
        <w:rPr>
          <w:lang w:val="vi-VN"/>
        </w:rPr>
      </w:pPr>
    </w:p>
    <w:p w:rsidR="00F15F4C" w:rsidRDefault="00F15F4C" w:rsidP="00F15F4C">
      <w:pPr>
        <w:tabs>
          <w:tab w:val="left" w:pos="2024"/>
        </w:tabs>
        <w:rPr>
          <w:lang w:val="vi-VN"/>
        </w:rPr>
      </w:pPr>
      <w:r>
        <w:rPr>
          <w:lang w:val="vi-VN"/>
        </w:rPr>
        <w:tab/>
      </w:r>
    </w:p>
    <w:p w:rsidR="00F15F4C" w:rsidRDefault="00F15F4C" w:rsidP="00F15F4C">
      <w:pPr>
        <w:rPr>
          <w:lang w:val="vi-VN"/>
        </w:rPr>
      </w:pPr>
      <w:r>
        <w:rPr>
          <w:lang w:val="vi-VN"/>
        </w:rPr>
        <w:br w:type="page"/>
      </w:r>
    </w:p>
    <w:p w:rsidR="00F15F4C" w:rsidRDefault="00F15F4C" w:rsidP="00F15F4C">
      <w:pPr>
        <w:tabs>
          <w:tab w:val="left" w:pos="2024"/>
        </w:tabs>
        <w:jc w:val="center"/>
        <w:rPr>
          <w:lang w:val="vi-VN"/>
        </w:rPr>
      </w:pPr>
      <w:r>
        <w:rPr>
          <w:lang w:val="vi-VN"/>
        </w:rPr>
        <w:lastRenderedPageBreak/>
        <w:t xml:space="preserve">MỤC LỤC </w:t>
      </w:r>
    </w:p>
    <w:p w:rsidR="00F15F4C" w:rsidRDefault="00F15F4C" w:rsidP="00F15F4C">
      <w:pPr>
        <w:rPr>
          <w:lang w:val="vi-VN"/>
        </w:rPr>
      </w:pPr>
      <w:r>
        <w:rPr>
          <w:lang w:val="vi-VN"/>
        </w:rPr>
        <w:br w:type="page"/>
      </w:r>
    </w:p>
    <w:p w:rsidR="00F15F4C" w:rsidRDefault="00F15F4C" w:rsidP="00F15F4C">
      <w:pPr>
        <w:pStyle w:val="Heading1"/>
        <w:rPr>
          <w:lang w:val="vi-VN"/>
        </w:rPr>
      </w:pPr>
      <w:r>
        <w:rPr>
          <w:lang w:val="vi-VN"/>
        </w:rPr>
        <w:lastRenderedPageBreak/>
        <w:t xml:space="preserve">CHƯƠNG I. TỔNG QUAN VỀ CÔNG TY TNHH NEWEB VIỆT NAM </w:t>
      </w:r>
    </w:p>
    <w:p w:rsidR="00F15F4C" w:rsidRDefault="00F15F4C" w:rsidP="00F15F4C">
      <w:pPr>
        <w:pStyle w:val="Heading2"/>
        <w:numPr>
          <w:ilvl w:val="1"/>
          <w:numId w:val="1"/>
        </w:numPr>
        <w:rPr>
          <w:lang w:val="vi-VN"/>
        </w:rPr>
      </w:pPr>
      <w:r>
        <w:rPr>
          <w:lang w:val="vi-VN"/>
        </w:rPr>
        <w:t xml:space="preserve">Giới thiệu công ty </w:t>
      </w:r>
    </w:p>
    <w:p w:rsidR="00F15F4C" w:rsidRDefault="00F15F4C" w:rsidP="00F15F4C">
      <w:pPr>
        <w:pStyle w:val="ListParagraph"/>
        <w:numPr>
          <w:ilvl w:val="0"/>
          <w:numId w:val="2"/>
        </w:numPr>
        <w:rPr>
          <w:lang w:val="vi-VN"/>
        </w:rPr>
      </w:pPr>
      <w:r>
        <w:rPr>
          <w:lang w:val="vi-VN"/>
        </w:rPr>
        <w:t xml:space="preserve">Tên công ty: Công Ty TNHH NEWEB Việt Nam </w:t>
      </w:r>
    </w:p>
    <w:p w:rsidR="00F15F4C" w:rsidRDefault="00F15F4C" w:rsidP="00F15F4C">
      <w:pPr>
        <w:pStyle w:val="ListParagraph"/>
        <w:numPr>
          <w:ilvl w:val="0"/>
          <w:numId w:val="2"/>
        </w:numPr>
        <w:rPr>
          <w:lang w:val="vi-VN"/>
        </w:rPr>
      </w:pPr>
      <w:r>
        <w:rPr>
          <w:lang w:val="vi-VN"/>
        </w:rPr>
        <w:t xml:space="preserve">Địa chỉ: Lô CN-01, KCN hỗ trợ Đồng Văn III, thị xã Duy Tiên, tỉnh Hà Nam </w:t>
      </w:r>
    </w:p>
    <w:p w:rsidR="00F15F4C" w:rsidRDefault="00F15F4C" w:rsidP="00F15F4C">
      <w:pPr>
        <w:pStyle w:val="ListParagraph"/>
        <w:numPr>
          <w:ilvl w:val="0"/>
          <w:numId w:val="2"/>
        </w:numPr>
        <w:rPr>
          <w:lang w:val="vi-VN"/>
        </w:rPr>
      </w:pPr>
      <w:r>
        <w:rPr>
          <w:lang w:val="vi-VN"/>
        </w:rPr>
        <w:t xml:space="preserve">Website: </w:t>
      </w:r>
    </w:p>
    <w:p w:rsidR="00F15F4C" w:rsidRDefault="00F15F4C" w:rsidP="00F15F4C">
      <w:pPr>
        <w:pStyle w:val="ListParagraph"/>
        <w:numPr>
          <w:ilvl w:val="0"/>
          <w:numId w:val="2"/>
        </w:numPr>
        <w:rPr>
          <w:lang w:val="vi-VN"/>
        </w:rPr>
      </w:pPr>
      <w:r>
        <w:rPr>
          <w:lang w:val="vi-VN"/>
        </w:rPr>
        <w:t>Thông tin giới thiệu chung về doanh nghiệp: Được thành lập vào năm 1996, WNC chuyên về thiết kế, phát triển và sản xuất các sản phẩm truyền thông không dây, cung cấp cho khách hàng dịch vụ ODM / JDM / CM chất lượng cao với ăng ten, RF,...</w:t>
      </w:r>
    </w:p>
    <w:p w:rsidR="00F15F4C" w:rsidRDefault="00F15F4C" w:rsidP="00F15F4C">
      <w:pPr>
        <w:pStyle w:val="Heading2"/>
        <w:numPr>
          <w:ilvl w:val="1"/>
          <w:numId w:val="1"/>
        </w:numPr>
        <w:rPr>
          <w:lang w:val="vi-VN"/>
        </w:rPr>
      </w:pPr>
      <w:r>
        <w:rPr>
          <w:lang w:val="vi-VN"/>
        </w:rPr>
        <w:t>Cơ cấu tổ chức</w:t>
      </w:r>
    </w:p>
    <w:p w:rsidR="00F15F4C" w:rsidRDefault="00F15F4C" w:rsidP="00F15F4C">
      <w:pPr>
        <w:pStyle w:val="ListParagraph"/>
        <w:numPr>
          <w:ilvl w:val="0"/>
          <w:numId w:val="2"/>
        </w:numPr>
        <w:rPr>
          <w:lang w:val="vi-VN"/>
        </w:rPr>
      </w:pPr>
      <w:r>
        <w:rPr>
          <w:lang w:val="vi-VN"/>
        </w:rPr>
        <w:t xml:space="preserve">Người đại diện theo pháp luật của chủ dự án đầu tư: </w:t>
      </w:r>
    </w:p>
    <w:p w:rsidR="00F15F4C" w:rsidRDefault="00F15F4C" w:rsidP="00F15F4C">
      <w:pPr>
        <w:pStyle w:val="ListParagraph"/>
        <w:numPr>
          <w:ilvl w:val="0"/>
          <w:numId w:val="3"/>
        </w:numPr>
        <w:rPr>
          <w:lang w:val="vi-VN"/>
        </w:rPr>
      </w:pPr>
      <w:r>
        <w:rPr>
          <w:lang w:val="vi-VN"/>
        </w:rPr>
        <w:t xml:space="preserve">Ông Gau, Jiahn-Rong (Jeffrey Gau)  </w:t>
      </w:r>
    </w:p>
    <w:p w:rsidR="00F15F4C" w:rsidRDefault="00F15F4C" w:rsidP="00F15F4C">
      <w:pPr>
        <w:pStyle w:val="ListParagraph"/>
        <w:ind w:left="1080"/>
        <w:rPr>
          <w:lang w:val="vi-VN"/>
        </w:rPr>
      </w:pPr>
      <w:r>
        <w:rPr>
          <w:lang w:val="vi-VN"/>
        </w:rPr>
        <w:t xml:space="preserve">Chức vụ: Chủ tịch hội đồng thành viên kiêm Tổng Giám Đốc </w:t>
      </w:r>
    </w:p>
    <w:p w:rsidR="00F15F4C" w:rsidRDefault="00F15F4C" w:rsidP="00F15F4C">
      <w:pPr>
        <w:pStyle w:val="ListParagraph"/>
        <w:numPr>
          <w:ilvl w:val="0"/>
          <w:numId w:val="3"/>
        </w:numPr>
        <w:rPr>
          <w:lang w:val="vi-VN"/>
        </w:rPr>
      </w:pPr>
      <w:r>
        <w:rPr>
          <w:lang w:val="vi-VN"/>
        </w:rPr>
        <w:t xml:space="preserve">Ông Chen, Yung-Chi (Paul-Chen) </w:t>
      </w:r>
    </w:p>
    <w:p w:rsidR="00F15F4C" w:rsidRDefault="00F15F4C" w:rsidP="00F15F4C">
      <w:pPr>
        <w:pStyle w:val="ListParagraph"/>
        <w:ind w:left="1080"/>
        <w:rPr>
          <w:lang w:val="vi-VN"/>
        </w:rPr>
      </w:pPr>
      <w:r>
        <w:rPr>
          <w:lang w:val="vi-VN"/>
        </w:rPr>
        <w:t xml:space="preserve">Chức vụ: Phó Tổng Giám Đốc </w:t>
      </w:r>
    </w:p>
    <w:p w:rsidR="00F15F4C" w:rsidRDefault="00F15F4C" w:rsidP="00F15F4C">
      <w:pPr>
        <w:pStyle w:val="ListParagraph"/>
        <w:numPr>
          <w:ilvl w:val="0"/>
          <w:numId w:val="2"/>
        </w:numPr>
        <w:rPr>
          <w:lang w:val="vi-VN"/>
        </w:rPr>
      </w:pPr>
      <w:r>
        <w:rPr>
          <w:lang w:val="vi-VN"/>
        </w:rPr>
        <w:t xml:space="preserve">Các bộ phận chức năng: </w:t>
      </w:r>
    </w:p>
    <w:p w:rsidR="00F15F4C" w:rsidRDefault="00F15F4C" w:rsidP="00F15F4C">
      <w:pPr>
        <w:pStyle w:val="ListParagraph"/>
        <w:numPr>
          <w:ilvl w:val="0"/>
          <w:numId w:val="4"/>
        </w:numPr>
        <w:rPr>
          <w:ins w:id="0" w:author="Administrator" w:date="2024-07-15T09:07:00Z"/>
          <w:lang w:val="vi-VN"/>
        </w:rPr>
      </w:pPr>
      <w:ins w:id="1" w:author="Administrator" w:date="2024-07-15T09:07:00Z">
        <w:r>
          <w:rPr>
            <w:lang w:val="vi-VN"/>
          </w:rPr>
          <w:t>Bộ phận sản xuất: Sử dụng các công cụ bằng điện để gia công hàn, xuyên lỗ và gắn các chi tiết bộ phận lại với nhau, lắp ráp sản xuất tại dây chuyền. Được đào tạo cách quản lý nhân lực, thiết bị, máy móc...</w:t>
        </w:r>
      </w:ins>
    </w:p>
    <w:p w:rsidR="00F15F4C" w:rsidRDefault="00F15F4C" w:rsidP="00F15F4C">
      <w:pPr>
        <w:pStyle w:val="ListParagraph"/>
        <w:numPr>
          <w:ilvl w:val="0"/>
          <w:numId w:val="4"/>
        </w:numPr>
        <w:rPr>
          <w:ins w:id="2" w:author="Administrator" w:date="2024-07-15T09:07:00Z"/>
          <w:lang w:val="vi-VN"/>
        </w:rPr>
      </w:pPr>
      <w:ins w:id="3" w:author="Administrator" w:date="2024-07-15T09:07:00Z">
        <w:r>
          <w:rPr>
            <w:lang w:val="vi-VN"/>
          </w:rPr>
          <w:t xml:space="preserve">Bộ phận chất lượng ( IQC, OCQ, PQC): Tiến hành đo kiểm, thử nghiệm các sản phẩm theo hướng dẫn công việc – đảm bảo chi tiết đáp ứng yêu cầu trước khi chuyển giao cho chuyền sản xuất tiếp theo </w:t>
        </w:r>
      </w:ins>
    </w:p>
    <w:p w:rsidR="00F15F4C" w:rsidRPr="00B95C8B" w:rsidRDefault="00F15F4C" w:rsidP="00F15F4C">
      <w:pPr>
        <w:pStyle w:val="ListParagraph"/>
        <w:numPr>
          <w:ilvl w:val="0"/>
          <w:numId w:val="4"/>
        </w:numPr>
        <w:rPr>
          <w:ins w:id="4" w:author="Administrator" w:date="2024-07-15T09:07:00Z"/>
          <w:lang w:val="vi-VN"/>
        </w:rPr>
      </w:pPr>
      <w:ins w:id="5" w:author="Administrator" w:date="2024-07-15T09:07:00Z">
        <w:r>
          <w:rPr>
            <w:lang w:val="vi-VN"/>
          </w:rPr>
          <w:t xml:space="preserve">Bộ phận SMT: Có thể sử dụng thành thạo máy tính, xử lý máy móc thiết bị tại dây chuyền </w:t>
        </w:r>
      </w:ins>
    </w:p>
    <w:p w:rsidR="00F15F4C" w:rsidRDefault="00F15F4C" w:rsidP="00F15F4C">
      <w:pPr>
        <w:pStyle w:val="ListParagraph"/>
        <w:numPr>
          <w:ilvl w:val="0"/>
          <w:numId w:val="4"/>
        </w:numPr>
        <w:rPr>
          <w:ins w:id="6" w:author="Administrator" w:date="2024-07-15T09:07:00Z"/>
          <w:lang w:val="vi-VN"/>
        </w:rPr>
      </w:pPr>
      <w:ins w:id="7" w:author="Administrator" w:date="2024-07-15T09:07:00Z">
        <w:r>
          <w:rPr>
            <w:lang w:val="vi-VN"/>
          </w:rPr>
          <w:t>Bộ phận Kho: Tham gia vào quy trình gắn nhãn, logo công ty lên sản phẩm điện tử, tham gia bao gói, hoàn thiện sản phẩm, vận chuyển hàng</w:t>
        </w:r>
      </w:ins>
    </w:p>
    <w:p w:rsidR="00F15F4C" w:rsidRDefault="00F15F4C" w:rsidP="00F15F4C">
      <w:pPr>
        <w:pStyle w:val="ListParagraph"/>
        <w:numPr>
          <w:ilvl w:val="0"/>
          <w:numId w:val="4"/>
        </w:numPr>
        <w:rPr>
          <w:ins w:id="8" w:author="Administrator" w:date="2024-07-15T09:07:00Z"/>
          <w:lang w:val="vi-VN"/>
        </w:rPr>
      </w:pPr>
      <w:ins w:id="9" w:author="Administrator" w:date="2024-07-15T09:07:00Z">
        <w:r>
          <w:rPr>
            <w:lang w:val="vi-VN"/>
          </w:rPr>
          <w:t>Kỹ sư, kỹ thuật viên: Trải nghiệm, sửa chữa máy móc, hỗ trợ vận hành và hỗ trợ tất cả quy trình sản xuất....</w:t>
        </w:r>
      </w:ins>
    </w:p>
    <w:p w:rsidR="00F15F4C" w:rsidRDefault="00F15F4C" w:rsidP="00F15F4C">
      <w:pPr>
        <w:pStyle w:val="ListParagraph"/>
        <w:numPr>
          <w:ilvl w:val="0"/>
          <w:numId w:val="4"/>
        </w:numPr>
        <w:rPr>
          <w:ins w:id="10" w:author="Administrator" w:date="2024-07-15T09:07:00Z"/>
          <w:lang w:val="vi-VN"/>
        </w:rPr>
      </w:pPr>
      <w:ins w:id="11" w:author="Administrator" w:date="2024-07-15T09:07:00Z">
        <w:r>
          <w:rPr>
            <w:lang w:val="vi-VN"/>
          </w:rPr>
          <w:t xml:space="preserve">Bộ phận hành chính – nhân sự: Thực hiện thực tập tại các phòng ban có yêu cầu về ngôn ngữ: Anh – Trung </w:t>
        </w:r>
      </w:ins>
    </w:p>
    <w:p w:rsidR="00F15F4C" w:rsidRDefault="00F15F4C" w:rsidP="00F15F4C">
      <w:pPr>
        <w:pStyle w:val="ListParagraph"/>
        <w:numPr>
          <w:ilvl w:val="0"/>
          <w:numId w:val="4"/>
        </w:numPr>
        <w:rPr>
          <w:ins w:id="12" w:author="Administrator" w:date="2024-07-15T09:07:00Z"/>
          <w:lang w:val="vi-VN"/>
        </w:rPr>
      </w:pPr>
      <w:ins w:id="13" w:author="Administrator" w:date="2024-07-15T09:07:00Z">
        <w:r>
          <w:rPr>
            <w:lang w:val="vi-VN"/>
          </w:rPr>
          <w:t>Bộ phận kế toán, mua hàng: Thực hiện thực tập tại các phòng ban có yêu cầu về kinh tế, kinh doanh, quản lý....</w:t>
        </w:r>
      </w:ins>
    </w:p>
    <w:p w:rsidR="00F15F4C" w:rsidRPr="00B95C8B" w:rsidRDefault="00F15F4C" w:rsidP="00F15F4C">
      <w:pPr>
        <w:pStyle w:val="ListParagraph"/>
        <w:numPr>
          <w:ilvl w:val="0"/>
          <w:numId w:val="4"/>
        </w:numPr>
        <w:rPr>
          <w:ins w:id="14" w:author="Administrator" w:date="2024-07-15T09:07:00Z"/>
          <w:lang w:val="vi-VN"/>
        </w:rPr>
      </w:pPr>
      <w:ins w:id="15" w:author="Administrator" w:date="2024-07-15T09:07:00Z">
        <w:r>
          <w:rPr>
            <w:lang w:val="vi-VN"/>
          </w:rPr>
          <w:t xml:space="preserve">Bộ phận tự động hóa, IT, kỹ thuật: Thực tập support tại bộ phận trong thời gian thực tập tùy theo nhu cầu của bộ phận thời điểm đó và học cách thiết kế các bản vẽ... </w:t>
        </w:r>
      </w:ins>
    </w:p>
    <w:p w:rsidR="00F15F4C" w:rsidRDefault="00F15F4C" w:rsidP="00F15F4C">
      <w:pPr>
        <w:pStyle w:val="ListParagraph"/>
        <w:numPr>
          <w:ilvl w:val="0"/>
          <w:numId w:val="4"/>
        </w:numPr>
        <w:rPr>
          <w:del w:id="16" w:author="Administrator" w:date="2024-07-15T09:07:00Z"/>
          <w:lang w:val="vi-VN"/>
        </w:rPr>
      </w:pPr>
      <w:del w:id="17" w:author="Administrator" w:date="2024-07-15T09:07:00Z">
        <w:r>
          <w:rPr>
            <w:lang w:val="vi-VN"/>
          </w:rPr>
          <w:lastRenderedPageBreak/>
          <w:delText>Manager</w:delText>
        </w:r>
      </w:del>
    </w:p>
    <w:p w:rsidR="00F15F4C" w:rsidRDefault="00F15F4C" w:rsidP="00F15F4C">
      <w:pPr>
        <w:pStyle w:val="ListParagraph"/>
        <w:numPr>
          <w:ilvl w:val="0"/>
          <w:numId w:val="4"/>
        </w:numPr>
        <w:rPr>
          <w:del w:id="18" w:author="Administrator" w:date="2024-07-15T09:07:00Z"/>
          <w:lang w:val="vi-VN"/>
        </w:rPr>
      </w:pPr>
      <w:del w:id="19" w:author="Administrator" w:date="2024-07-15T09:07:00Z">
        <w:r>
          <w:rPr>
            <w:lang w:val="vi-VN"/>
          </w:rPr>
          <w:delText xml:space="preserve">Engineer </w:delText>
        </w:r>
      </w:del>
    </w:p>
    <w:p w:rsidR="00F15F4C" w:rsidRDefault="00F15F4C" w:rsidP="00F15F4C">
      <w:pPr>
        <w:pStyle w:val="ListParagraph"/>
        <w:numPr>
          <w:ilvl w:val="0"/>
          <w:numId w:val="4"/>
        </w:numPr>
        <w:rPr>
          <w:del w:id="20" w:author="Administrator" w:date="2024-07-15T09:07:00Z"/>
          <w:lang w:val="vi-VN"/>
        </w:rPr>
      </w:pPr>
      <w:del w:id="21" w:author="Administrator" w:date="2024-07-15T09:07:00Z">
        <w:r>
          <w:rPr>
            <w:lang w:val="vi-VN"/>
          </w:rPr>
          <w:delText>Staff</w:delText>
        </w:r>
      </w:del>
    </w:p>
    <w:p w:rsidR="00F15F4C" w:rsidRDefault="00F15F4C" w:rsidP="00F15F4C">
      <w:pPr>
        <w:pStyle w:val="ListParagraph"/>
        <w:numPr>
          <w:ilvl w:val="0"/>
          <w:numId w:val="4"/>
        </w:numPr>
        <w:rPr>
          <w:del w:id="22" w:author="Administrator" w:date="2024-07-15T09:07:00Z"/>
          <w:lang w:val="vi-VN"/>
        </w:rPr>
      </w:pPr>
      <w:del w:id="23" w:author="Administrator" w:date="2024-07-15T09:07:00Z">
        <w:r>
          <w:rPr>
            <w:lang w:val="vi-VN"/>
          </w:rPr>
          <w:delText>Accountant</w:delText>
        </w:r>
      </w:del>
    </w:p>
    <w:p w:rsidR="00F15F4C" w:rsidRDefault="00F15F4C" w:rsidP="00F15F4C">
      <w:pPr>
        <w:pStyle w:val="ListParagraph"/>
        <w:numPr>
          <w:ilvl w:val="0"/>
          <w:numId w:val="4"/>
        </w:numPr>
        <w:rPr>
          <w:del w:id="24" w:author="Administrator" w:date="2024-07-15T09:07:00Z"/>
          <w:lang w:val="vi-VN"/>
        </w:rPr>
      </w:pPr>
      <w:del w:id="25" w:author="Administrator" w:date="2024-07-15T09:07:00Z">
        <w:r>
          <w:rPr>
            <w:lang w:val="vi-VN"/>
          </w:rPr>
          <w:delText>IT</w:delText>
        </w:r>
      </w:del>
    </w:p>
    <w:p w:rsidR="00F15F4C" w:rsidRDefault="00F15F4C" w:rsidP="00F15F4C">
      <w:pPr>
        <w:pStyle w:val="Heading2"/>
        <w:numPr>
          <w:ilvl w:val="1"/>
          <w:numId w:val="1"/>
        </w:numPr>
        <w:rPr>
          <w:lang w:val="vi-VN"/>
        </w:rPr>
      </w:pPr>
      <w:r>
        <w:rPr>
          <w:lang w:val="vi-VN"/>
        </w:rPr>
        <w:t xml:space="preserve">Ngành nghề và lĩnh vực hoạt động của doanh nghiệp </w:t>
      </w:r>
    </w:p>
    <w:p w:rsidR="00F15F4C" w:rsidRDefault="00F15F4C" w:rsidP="00F15F4C">
      <w:pPr>
        <w:rPr>
          <w:lang w:val="vi-VN"/>
        </w:rPr>
      </w:pPr>
      <w:r>
        <w:rPr>
          <w:lang w:val="vi-VN"/>
        </w:rPr>
        <w:t xml:space="preserve">Công ty TNHH NEWEB VIỆT NAM 100% vốn đầu tư Đài Loan với quy mô 8000 người, được thành lập ngày 04/06/2020 tại Lô đất số CN01, Khu công nghiệp hỗ trợ Đồng Văn III, phường Hoàng Đông, thị xã Duy Tiên, tỉnh Hà Nam. </w:t>
      </w:r>
    </w:p>
    <w:p w:rsidR="00F15F4C" w:rsidRDefault="00F15F4C" w:rsidP="00F15F4C">
      <w:pPr>
        <w:rPr>
          <w:lang w:val="vi-VN"/>
        </w:rPr>
      </w:pPr>
      <w:r>
        <w:rPr>
          <w:lang w:val="vi-VN"/>
        </w:rPr>
        <w:t xml:space="preserve">Công ty chuyên về thiết kế, phát triển và sản xuất các sản phẩm truyền thông không dây, cung cấp cho khách hàng dịch vụ ODM/ JDM/ CM chất lượng cao, với ăng-ten RF, phần mềm và phần cứng, thiết kế cơ khí và tích hợp hệ thống. Hỗ trợ kỹ thuật hoàn chỉnh như phát triển giao diện, kiểm tra và chứng nhận sản phẩm và sản xuất. </w:t>
      </w:r>
      <w:r w:rsidRPr="009F1CC2">
        <w:rPr>
          <w:lang w:val="vi-VN"/>
        </w:rPr>
        <w:t xml:space="preserve">WISTRON NEWEB CORPORATION (WNC) </w:t>
      </w:r>
      <w:r>
        <w:rPr>
          <w:lang w:val="vi-VN"/>
        </w:rPr>
        <w:t>cung cấp dịch vụ ODM/ JDM/ CM chất lượng cao, bao gồm thu vệ tinh ngoài trời, thu phát sóng vệ tinh, thiết bị mạng (IEEE 802.11 a/ b/ g/ n/ ac, sản phẩm PLC series), hoạt động 3G / 4G các sản phẩm truyền thông không dây tiên tiến như thiết bị, hộp set-top sản phẩm gia dụng kỹ thuật số, thiết bị điện tử ô tô, giải pháp RFID và NFC và nhiều ăng-ten khác nhau (TV / GPS / Mobile / LDS).</w:t>
      </w:r>
    </w:p>
    <w:p w:rsidR="00F15F4C" w:rsidRDefault="00F15F4C" w:rsidP="00F15F4C">
      <w:pPr>
        <w:rPr>
          <w:lang w:val="vi-VN"/>
        </w:rPr>
      </w:pPr>
      <w:r>
        <w:rPr>
          <w:lang w:val="vi-VN"/>
        </w:rPr>
        <w:t>Trong nhiều năm qua, công ty NEWEB đã hình thành và nỗ lực phát triển sản xuất nâng cao chất lượng sản phẩm, đồng thời tích cực xây dựng đội ngũ công nhân viên có tay nghề, trình độ cao. Công ty tin chắc rằng với môi trường làm việc chuyên nghiệp, công nghệ sản xuất tiên tiến sẽ góp phần thúc đẩy cơ hội việc làm cho các bạn sinh viên sau khi tốt nghiệp, đồng thời hỗ trợ tích cực trong việc xây dựng đội ngũ cán bộ trẻ và có trình độ tại Công ty.</w:t>
      </w:r>
      <w:del w:id="26" w:author="Administrator" w:date="2024-07-15T09:07:00Z">
        <w:r>
          <w:rPr>
            <w:lang w:val="vi-VN"/>
          </w:rPr>
          <w:delText xml:space="preserve"> </w:delText>
        </w:r>
      </w:del>
    </w:p>
    <w:p w:rsidR="00F15F4C" w:rsidRDefault="00F15F4C" w:rsidP="00F15F4C">
      <w:pPr>
        <w:rPr>
          <w:ins w:id="27" w:author="Administrator" w:date="2024-07-15T09:07:00Z"/>
          <w:lang w:val="vi-VN"/>
        </w:rPr>
      </w:pPr>
      <w:ins w:id="28" w:author="Administrator" w:date="2024-07-15T09:07:00Z">
        <w:r>
          <w:rPr>
            <w:lang w:val="vi-VN"/>
          </w:rPr>
          <w:t xml:space="preserve">Một trong những hoạt động chủ yếu của doanh nghiệp về bộ phận IT, sinh viên được thực hiện các nhiệm vụ liên quan đến ngành học, trải nghiệm quy trình để hợp tác với các doanh nghiệp, đối tác. Trong quá trình thực tập sinh viên dưới sự chỉ dẫn của trưởng phòng, anh/chị đồng nghiệp và nhà thầu, sinh viên đã học hỏi thêm được kiến thức để bảo dưỡng, lắp đặt Switch, Server, Nguồn điện, Fireware,... biết được quy trình hoạt động và công tác của nhà thầu, một số công việc hỗ trợ lắp đặt hệ thống camera và sửa chữa hệ thống máy lạnh trong Công Ty. Đối với kiến thức chuyên ngành sinh viên tự động học hỏi, tìm hiểu và tiếp thu thêm kiến thức từ đồng nghiệp. Có cơ hội trao đổi và giao tiếp bằng 2 ngôn ngữ Anh – Trung. </w:t>
        </w:r>
      </w:ins>
    </w:p>
    <w:p w:rsidR="00F15F4C" w:rsidRDefault="00F15F4C" w:rsidP="00F15F4C">
      <w:pPr>
        <w:pStyle w:val="Heading2"/>
        <w:numPr>
          <w:ilvl w:val="1"/>
          <w:numId w:val="1"/>
        </w:numPr>
        <w:rPr>
          <w:ins w:id="29" w:author="Administrator" w:date="2024-07-15T09:07:00Z"/>
          <w:lang w:val="vi-VN"/>
        </w:rPr>
      </w:pPr>
      <w:ins w:id="30" w:author="Administrator" w:date="2024-07-15T09:07:00Z">
        <w:r>
          <w:rPr>
            <w:lang w:val="vi-VN"/>
          </w:rPr>
          <w:t xml:space="preserve">Sản phẩm và dự án tiêu biểu </w:t>
        </w:r>
      </w:ins>
    </w:p>
    <w:p w:rsidR="00F15F4C" w:rsidRPr="00B95C8B" w:rsidRDefault="00F15F4C" w:rsidP="00F15F4C">
      <w:pPr>
        <w:pStyle w:val="ListParagraph"/>
        <w:numPr>
          <w:ilvl w:val="0"/>
          <w:numId w:val="2"/>
        </w:numPr>
        <w:rPr>
          <w:ins w:id="31" w:author="Administrator" w:date="2024-07-15T09:07:00Z"/>
          <w:b/>
          <w:lang w:val="vi-VN"/>
        </w:rPr>
      </w:pPr>
      <w:ins w:id="32" w:author="Administrator" w:date="2024-07-15T09:07:00Z">
        <w:r w:rsidRPr="00B95C8B">
          <w:rPr>
            <w:b/>
            <w:lang w:val="vi-VN"/>
          </w:rPr>
          <w:t xml:space="preserve">Tên dự án: </w:t>
        </w:r>
      </w:ins>
    </w:p>
    <w:p w:rsidR="00F15F4C" w:rsidRDefault="00F15F4C" w:rsidP="00F15F4C">
      <w:pPr>
        <w:pStyle w:val="ListParagraph"/>
        <w:rPr>
          <w:ins w:id="33" w:author="Administrator" w:date="2024-07-15T09:07:00Z"/>
          <w:lang w:val="vi-VN"/>
        </w:rPr>
      </w:pPr>
      <w:ins w:id="34" w:author="Administrator" w:date="2024-07-15T09:07:00Z">
        <w:r>
          <w:rPr>
            <w:lang w:val="vi-VN"/>
          </w:rPr>
          <w:t>Dự án sản xuất thiết bị truyền thông không dây – WNC V2</w:t>
        </w:r>
      </w:ins>
    </w:p>
    <w:p w:rsidR="00F15F4C" w:rsidRPr="00B95C8B" w:rsidRDefault="00F15F4C" w:rsidP="00F15F4C">
      <w:pPr>
        <w:pStyle w:val="ListParagraph"/>
        <w:numPr>
          <w:ilvl w:val="0"/>
          <w:numId w:val="2"/>
        </w:numPr>
        <w:rPr>
          <w:ins w:id="35" w:author="Administrator" w:date="2024-07-15T09:07:00Z"/>
          <w:b/>
          <w:lang w:val="vi-VN"/>
        </w:rPr>
      </w:pPr>
      <w:ins w:id="36" w:author="Administrator" w:date="2024-07-15T09:07:00Z">
        <w:r w:rsidRPr="00B95C8B">
          <w:rPr>
            <w:b/>
            <w:lang w:val="vi-VN"/>
          </w:rPr>
          <w:t xml:space="preserve">Tên công trình: </w:t>
        </w:r>
      </w:ins>
    </w:p>
    <w:p w:rsidR="00F15F4C" w:rsidRDefault="00F15F4C" w:rsidP="00F15F4C">
      <w:pPr>
        <w:pStyle w:val="ListParagraph"/>
        <w:rPr>
          <w:ins w:id="37" w:author="Administrator" w:date="2024-07-15T09:07:00Z"/>
          <w:lang w:val="vi-VN"/>
        </w:rPr>
      </w:pPr>
      <w:ins w:id="38" w:author="Administrator" w:date="2024-07-15T09:07:00Z">
        <w:r>
          <w:rPr>
            <w:lang w:val="vi-VN"/>
          </w:rPr>
          <w:t xml:space="preserve">Hệ thống xử lý nước thải sinh hoạt công suất 430m/ ngày đêm </w:t>
        </w:r>
      </w:ins>
    </w:p>
    <w:p w:rsidR="00F15F4C" w:rsidRPr="00B95C8B" w:rsidRDefault="00F15F4C" w:rsidP="00F15F4C">
      <w:pPr>
        <w:pStyle w:val="ListParagraph"/>
        <w:numPr>
          <w:ilvl w:val="0"/>
          <w:numId w:val="2"/>
        </w:numPr>
        <w:rPr>
          <w:ins w:id="39" w:author="Administrator" w:date="2024-07-15T09:07:00Z"/>
          <w:b/>
          <w:lang w:val="vi-VN"/>
        </w:rPr>
      </w:pPr>
      <w:ins w:id="40" w:author="Administrator" w:date="2024-07-15T09:07:00Z">
        <w:r w:rsidRPr="00B95C8B">
          <w:rPr>
            <w:b/>
            <w:lang w:val="vi-VN"/>
          </w:rPr>
          <w:t xml:space="preserve">Thông tin nhà thầu: </w:t>
        </w:r>
      </w:ins>
    </w:p>
    <w:p w:rsidR="00F15F4C" w:rsidRDefault="00F15F4C" w:rsidP="00F15F4C">
      <w:pPr>
        <w:pStyle w:val="ListParagraph"/>
        <w:rPr>
          <w:ins w:id="41" w:author="Administrator" w:date="2024-07-15T09:07:00Z"/>
          <w:lang w:val="vi-VN"/>
        </w:rPr>
      </w:pPr>
      <w:ins w:id="42" w:author="Administrator" w:date="2024-07-15T09:07:00Z">
        <w:r>
          <w:rPr>
            <w:lang w:val="vi-VN"/>
          </w:rPr>
          <w:t xml:space="preserve">Tên nhà thầu: Công ty TNHH Công nghệ công trình Sheng Huei </w:t>
        </w:r>
      </w:ins>
    </w:p>
    <w:p w:rsidR="00F15F4C" w:rsidRDefault="00F15F4C" w:rsidP="00F15F4C">
      <w:pPr>
        <w:pStyle w:val="ListParagraph"/>
        <w:rPr>
          <w:ins w:id="43" w:author="Administrator" w:date="2024-07-15T09:07:00Z"/>
          <w:lang w:val="vi-VN"/>
        </w:rPr>
      </w:pPr>
      <w:ins w:id="44" w:author="Administrator" w:date="2024-07-15T09:07:00Z">
        <w:r>
          <w:rPr>
            <w:lang w:val="vi-VN"/>
          </w:rPr>
          <w:t xml:space="preserve">Địa chỉ: Tầng 8, tòa nhà Hapulico, số 1 Nguyễn Huy Tưởng, Phường Nhân Chính, Quận Thanh Xuân, Thành phố Hà Nội, Việt Nam </w:t>
        </w:r>
      </w:ins>
    </w:p>
    <w:p w:rsidR="00F15F4C" w:rsidRDefault="00F15F4C" w:rsidP="00F15F4C">
      <w:pPr>
        <w:pStyle w:val="ListParagraph"/>
        <w:rPr>
          <w:ins w:id="45" w:author="Administrator" w:date="2024-07-15T09:07:00Z"/>
          <w:lang w:val="vi-VN"/>
        </w:rPr>
      </w:pPr>
      <w:ins w:id="46" w:author="Administrator" w:date="2024-07-15T09:07:00Z">
        <w:r>
          <w:rPr>
            <w:lang w:val="vi-VN"/>
          </w:rPr>
          <w:t xml:space="preserve">Người đại diện: Ông: Tseng, Wen – Jan </w:t>
        </w:r>
      </w:ins>
    </w:p>
    <w:p w:rsidR="00F15F4C" w:rsidRDefault="00F15F4C" w:rsidP="00F15F4C">
      <w:pPr>
        <w:pStyle w:val="ListParagraph"/>
        <w:rPr>
          <w:ins w:id="47" w:author="Administrator" w:date="2024-07-15T09:07:00Z"/>
          <w:b/>
          <w:lang w:val="vi-VN"/>
        </w:rPr>
      </w:pPr>
    </w:p>
    <w:p w:rsidR="00F15F4C" w:rsidRDefault="00F15F4C" w:rsidP="00F15F4C">
      <w:pPr>
        <w:pStyle w:val="Heading2"/>
        <w:numPr>
          <w:ilvl w:val="1"/>
          <w:numId w:val="1"/>
        </w:numPr>
        <w:rPr>
          <w:ins w:id="48" w:author="Administrator" w:date="2024-07-15T09:07:00Z"/>
          <w:lang w:val="vi-VN"/>
        </w:rPr>
      </w:pPr>
      <w:ins w:id="49" w:author="Administrator" w:date="2024-07-15T09:07:00Z">
        <w:r>
          <w:rPr>
            <w:lang w:val="vi-VN"/>
          </w:rPr>
          <w:t xml:space="preserve">Nội quy và nề nếp của doanh nghiệp </w:t>
        </w:r>
      </w:ins>
    </w:p>
    <w:p w:rsidR="00F15F4C" w:rsidRPr="0081330F" w:rsidRDefault="00F15F4C" w:rsidP="00F15F4C">
      <w:pPr>
        <w:pStyle w:val="ListParagraph"/>
        <w:numPr>
          <w:ilvl w:val="0"/>
          <w:numId w:val="2"/>
        </w:numPr>
        <w:rPr>
          <w:b/>
          <w:lang w:val="vi-VN"/>
        </w:rPr>
      </w:pPr>
      <w:r w:rsidRPr="0081330F">
        <w:rPr>
          <w:b/>
          <w:lang w:val="vi-VN"/>
        </w:rPr>
        <w:t xml:space="preserve">Tác phong trước khi vào xưởng: </w:t>
      </w:r>
    </w:p>
    <w:p w:rsidR="00F15F4C" w:rsidRDefault="00F15F4C" w:rsidP="00F15F4C">
      <w:pPr>
        <w:pStyle w:val="ListParagraph"/>
        <w:rPr>
          <w:lang w:val="vi-VN"/>
        </w:rPr>
      </w:pPr>
      <w:r>
        <w:rPr>
          <w:lang w:val="vi-VN"/>
        </w:rPr>
        <w:t xml:space="preserve">Trang phục: Mũ tĩnh điện, áo tĩnh điện, thẻ nhân viên, dép tĩnh điện, tất </w:t>
      </w:r>
    </w:p>
    <w:p w:rsidR="00F15F4C" w:rsidRDefault="00F15F4C" w:rsidP="00F15F4C">
      <w:pPr>
        <w:pStyle w:val="ListParagraph"/>
        <w:rPr>
          <w:lang w:val="vi-VN"/>
        </w:rPr>
      </w:pPr>
      <w:r>
        <w:rPr>
          <w:lang w:val="vi-VN"/>
        </w:rPr>
        <w:t xml:space="preserve">Tóc gọn gàng bỏ gọn vào mũ không được để ra ngoài </w:t>
      </w:r>
    </w:p>
    <w:p w:rsidR="00F15F4C" w:rsidRDefault="00F15F4C" w:rsidP="00F15F4C">
      <w:pPr>
        <w:pStyle w:val="ListParagraph"/>
        <w:rPr>
          <w:lang w:val="vi-VN"/>
        </w:rPr>
      </w:pPr>
      <w:r>
        <w:rPr>
          <w:lang w:val="vi-VN"/>
        </w:rPr>
        <w:t>Thẻ nhân viên: Không được để các đồ vật che mất thẻ</w:t>
      </w:r>
    </w:p>
    <w:p w:rsidR="00F15F4C" w:rsidRDefault="00F15F4C" w:rsidP="00F15F4C">
      <w:pPr>
        <w:pStyle w:val="ListParagraph"/>
        <w:rPr>
          <w:lang w:val="vi-VN"/>
        </w:rPr>
      </w:pPr>
      <w:r>
        <w:rPr>
          <w:lang w:val="vi-VN"/>
        </w:rPr>
        <w:t xml:space="preserve">Khi vào xưởng phải bỏ thẻ nhân viên vào trong áo, kéo khóa áo qua chữ WNC </w:t>
      </w:r>
    </w:p>
    <w:p w:rsidR="00F15F4C" w:rsidRPr="0081330F" w:rsidRDefault="00F15F4C" w:rsidP="00F15F4C">
      <w:pPr>
        <w:pStyle w:val="ListParagraph"/>
        <w:numPr>
          <w:ilvl w:val="0"/>
          <w:numId w:val="2"/>
        </w:numPr>
        <w:rPr>
          <w:b/>
          <w:lang w:val="vi-VN"/>
        </w:rPr>
      </w:pPr>
      <w:r w:rsidRPr="0081330F">
        <w:rPr>
          <w:b/>
          <w:lang w:val="vi-VN"/>
        </w:rPr>
        <w:t xml:space="preserve">Trong khu vực sản xuất: </w:t>
      </w:r>
    </w:p>
    <w:p w:rsidR="00F15F4C" w:rsidRDefault="00F15F4C" w:rsidP="00F15F4C">
      <w:pPr>
        <w:pStyle w:val="ListParagraph"/>
        <w:rPr>
          <w:lang w:val="vi-VN"/>
        </w:rPr>
      </w:pPr>
      <w:r>
        <w:rPr>
          <w:lang w:val="vi-VN"/>
        </w:rPr>
        <w:t xml:space="preserve">Khi làm việc cần tập trung, cẩn thận, không lan man nóng vội </w:t>
      </w:r>
    </w:p>
    <w:p w:rsidR="00F15F4C" w:rsidRDefault="00F15F4C" w:rsidP="00F15F4C">
      <w:pPr>
        <w:pStyle w:val="ListParagraph"/>
        <w:rPr>
          <w:lang w:val="vi-VN"/>
        </w:rPr>
      </w:pPr>
      <w:r>
        <w:rPr>
          <w:lang w:val="vi-VN"/>
        </w:rPr>
        <w:t>Khi thao tác với sản phẩm cần mặc đủ đồ bảo hộ tĩnh điện, trả sản phẩm nhẹ nhàng cẩn thận</w:t>
      </w:r>
    </w:p>
    <w:p w:rsidR="00F15F4C" w:rsidRDefault="00F15F4C" w:rsidP="00F15F4C">
      <w:pPr>
        <w:pStyle w:val="ListParagraph"/>
        <w:rPr>
          <w:lang w:val="vi-VN"/>
        </w:rPr>
      </w:pPr>
      <w:r>
        <w:rPr>
          <w:lang w:val="vi-VN"/>
        </w:rPr>
        <w:t>Không tự ý cho người ngoài chuyền mượn dùng máy móc, thiết bị sản phẩm</w:t>
      </w:r>
    </w:p>
    <w:p w:rsidR="00F15F4C" w:rsidRDefault="00F15F4C" w:rsidP="00F15F4C">
      <w:pPr>
        <w:pStyle w:val="ListParagraph"/>
        <w:rPr>
          <w:lang w:val="vi-VN"/>
        </w:rPr>
      </w:pPr>
      <w:r>
        <w:rPr>
          <w:lang w:val="vi-VN"/>
        </w:rPr>
        <w:t>Không để chân lên chuyền, lên bàn, không ngồi lên bàn, thiết bị máy móc, không ngồi dưới sàn nhà, không ngồi gục</w:t>
      </w:r>
    </w:p>
    <w:p w:rsidR="00F15F4C" w:rsidRDefault="00F15F4C" w:rsidP="00F15F4C">
      <w:pPr>
        <w:pStyle w:val="ListParagraph"/>
        <w:rPr>
          <w:lang w:val="vi-VN"/>
        </w:rPr>
      </w:pPr>
      <w:r>
        <w:rPr>
          <w:lang w:val="vi-VN"/>
        </w:rPr>
        <w:t xml:space="preserve">Không mang điện thoại, laptop vào xưởng không quay phim chụp ảnh nơi sản xuất, giữ gìn vệ sinh chung </w:t>
      </w:r>
    </w:p>
    <w:p w:rsidR="00F15F4C" w:rsidRPr="0081330F" w:rsidRDefault="00F15F4C" w:rsidP="00F15F4C">
      <w:pPr>
        <w:pStyle w:val="ListParagraph"/>
        <w:numPr>
          <w:ilvl w:val="0"/>
          <w:numId w:val="2"/>
        </w:numPr>
        <w:rPr>
          <w:b/>
          <w:lang w:val="vi-VN"/>
        </w:rPr>
      </w:pPr>
      <w:r w:rsidRPr="0081330F">
        <w:rPr>
          <w:b/>
          <w:lang w:val="vi-VN"/>
        </w:rPr>
        <w:t xml:space="preserve">Khi đi ăn: </w:t>
      </w:r>
    </w:p>
    <w:p w:rsidR="00F15F4C" w:rsidRDefault="00F15F4C" w:rsidP="00F15F4C">
      <w:pPr>
        <w:pStyle w:val="ListParagraph"/>
        <w:rPr>
          <w:lang w:val="vi-VN"/>
        </w:rPr>
      </w:pPr>
      <w:r>
        <w:rPr>
          <w:lang w:val="vi-VN"/>
        </w:rPr>
        <w:t xml:space="preserve">Xếp hàng ngay ngắn chờ lấy cơm, khi ăn không nói chuyện cười đùa, ăn xong vệ sinh chỗ ngồi </w:t>
      </w:r>
    </w:p>
    <w:p w:rsidR="00F15F4C" w:rsidRDefault="00F15F4C" w:rsidP="00F15F4C">
      <w:pPr>
        <w:pStyle w:val="ListParagraph"/>
        <w:rPr>
          <w:lang w:val="vi-VN"/>
        </w:rPr>
      </w:pPr>
      <w:r>
        <w:rPr>
          <w:lang w:val="vi-VN"/>
        </w:rPr>
        <w:t>Cài ghế vào vị trí quy định</w:t>
      </w:r>
    </w:p>
    <w:p w:rsidR="00F15F4C" w:rsidRPr="0081330F" w:rsidRDefault="00F15F4C" w:rsidP="00F15F4C">
      <w:pPr>
        <w:pStyle w:val="ListParagraph"/>
        <w:numPr>
          <w:ilvl w:val="0"/>
          <w:numId w:val="2"/>
        </w:numPr>
        <w:rPr>
          <w:b/>
          <w:lang w:val="vi-VN"/>
        </w:rPr>
      </w:pPr>
      <w:r w:rsidRPr="0081330F">
        <w:rPr>
          <w:b/>
          <w:lang w:val="vi-VN"/>
        </w:rPr>
        <w:t xml:space="preserve">Khi khách hàng đến thăm xưởng: </w:t>
      </w:r>
    </w:p>
    <w:p w:rsidR="00F15F4C" w:rsidRDefault="00F15F4C" w:rsidP="00F15F4C">
      <w:pPr>
        <w:pStyle w:val="ListParagraph"/>
        <w:rPr>
          <w:lang w:val="vi-VN"/>
        </w:rPr>
      </w:pPr>
      <w:r>
        <w:rPr>
          <w:lang w:val="vi-VN"/>
        </w:rPr>
        <w:t>Khi gặp khách hàng cần cúi đầu chào</w:t>
      </w:r>
    </w:p>
    <w:p w:rsidR="00F15F4C" w:rsidRDefault="00F15F4C" w:rsidP="00F15F4C">
      <w:pPr>
        <w:pStyle w:val="ListParagraph"/>
        <w:rPr>
          <w:lang w:val="vi-VN"/>
        </w:rPr>
      </w:pPr>
      <w:r>
        <w:rPr>
          <w:lang w:val="vi-VN"/>
        </w:rPr>
        <w:t>Không ngó nghiêng phải tập trung làm việc, khi được khách hàng hỏi phải tích cực trả lời. Gặp khách hàng trong xưởng phải chủ động nhường đường</w:t>
      </w:r>
    </w:p>
    <w:p w:rsidR="00F15F4C" w:rsidRDefault="00F15F4C" w:rsidP="00F15F4C">
      <w:pPr>
        <w:rPr>
          <w:lang w:val="vi-VN"/>
        </w:rPr>
      </w:pPr>
      <w:r>
        <w:rPr>
          <w:lang w:val="vi-VN"/>
        </w:rPr>
        <w:br w:type="page"/>
      </w:r>
    </w:p>
    <w:p w:rsidR="00F15F4C" w:rsidRDefault="00F15F4C" w:rsidP="00F15F4C">
      <w:pPr>
        <w:pStyle w:val="Heading1"/>
        <w:rPr>
          <w:lang w:val="vi-VN"/>
        </w:rPr>
      </w:pPr>
      <w:r>
        <w:rPr>
          <w:lang w:val="vi-VN"/>
        </w:rPr>
        <w:lastRenderedPageBreak/>
        <w:t xml:space="preserve">CHƯƠNG II. NỘI DUNG THỰC TẬP </w:t>
      </w:r>
    </w:p>
    <w:p w:rsidR="00F15F4C" w:rsidRDefault="00F15F4C" w:rsidP="00F15F4C">
      <w:pPr>
        <w:pStyle w:val="Heading2"/>
        <w:rPr>
          <w:lang w:val="vi-VN"/>
        </w:rPr>
      </w:pPr>
      <w:r>
        <w:rPr>
          <w:lang w:val="vi-VN"/>
        </w:rPr>
        <w:t xml:space="preserve">2.1. Mô tả công việc thực tập </w:t>
      </w:r>
    </w:p>
    <w:p w:rsidR="00F15F4C" w:rsidRDefault="00F15F4C" w:rsidP="00F15F4C">
      <w:pPr>
        <w:pStyle w:val="Heading3"/>
        <w:rPr>
          <w:lang w:val="vi-VN"/>
        </w:rPr>
      </w:pPr>
      <w:r>
        <w:rPr>
          <w:lang w:val="vi-VN"/>
        </w:rPr>
        <w:t xml:space="preserve">2.1.1. Khâu chuẩn bị </w:t>
      </w:r>
    </w:p>
    <w:p w:rsidR="00F15F4C" w:rsidRDefault="00F15F4C" w:rsidP="00F15F4C">
      <w:pPr>
        <w:pStyle w:val="ListParagraph"/>
        <w:numPr>
          <w:ilvl w:val="0"/>
          <w:numId w:val="5"/>
        </w:numPr>
        <w:rPr>
          <w:lang w:val="vi-VN"/>
        </w:rPr>
      </w:pPr>
      <w:r>
        <w:rPr>
          <w:lang w:val="vi-VN"/>
        </w:rPr>
        <w:t xml:space="preserve">Tìm hiểu: </w:t>
      </w:r>
    </w:p>
    <w:p w:rsidR="00F15F4C" w:rsidRDefault="00F15F4C" w:rsidP="00F15F4C">
      <w:pPr>
        <w:pStyle w:val="ListParagraph"/>
        <w:numPr>
          <w:ilvl w:val="0"/>
          <w:numId w:val="2"/>
        </w:numPr>
        <w:rPr>
          <w:lang w:val="vi-VN"/>
        </w:rPr>
      </w:pPr>
      <w:r w:rsidRPr="00245D0E">
        <w:rPr>
          <w:lang w:val="vi-VN"/>
        </w:rPr>
        <w:t xml:space="preserve">Thông tin về bưu </w:t>
      </w:r>
      <w:r>
        <w:rPr>
          <w:lang w:val="vi-VN"/>
        </w:rPr>
        <w:t xml:space="preserve">điện, thông tin về bưu cục làm việc và địa điểm làm việc </w:t>
      </w:r>
    </w:p>
    <w:p w:rsidR="00F15F4C" w:rsidRDefault="00F15F4C" w:rsidP="00F15F4C">
      <w:pPr>
        <w:pStyle w:val="ListParagraph"/>
        <w:numPr>
          <w:ilvl w:val="0"/>
          <w:numId w:val="2"/>
        </w:numPr>
        <w:rPr>
          <w:lang w:val="vi-VN"/>
        </w:rPr>
      </w:pPr>
      <w:r>
        <w:rPr>
          <w:lang w:val="vi-VN"/>
        </w:rPr>
        <w:t xml:space="preserve">Tìm hiểu các loại giấy tờ và chứng từ liên quan đến công việc nhận chuyển phát căn cước công dân tại nhà </w:t>
      </w:r>
    </w:p>
    <w:p w:rsidR="00F15F4C" w:rsidRDefault="00F15F4C" w:rsidP="00F15F4C">
      <w:pPr>
        <w:pStyle w:val="ListParagraph"/>
        <w:numPr>
          <w:ilvl w:val="0"/>
          <w:numId w:val="2"/>
        </w:numPr>
        <w:rPr>
          <w:lang w:val="vi-VN"/>
        </w:rPr>
      </w:pPr>
      <w:r>
        <w:rPr>
          <w:lang w:val="vi-VN"/>
        </w:rPr>
        <w:t xml:space="preserve">Tìm hiểu cách ghi các loại giấy tờ và hóa đơn cần cho vận chuyển căn cước công dấn của bưu điện </w:t>
      </w:r>
    </w:p>
    <w:p w:rsidR="00F15F4C" w:rsidRDefault="00F15F4C" w:rsidP="00F15F4C">
      <w:pPr>
        <w:pStyle w:val="ListParagraph"/>
        <w:numPr>
          <w:ilvl w:val="0"/>
          <w:numId w:val="2"/>
        </w:numPr>
        <w:rPr>
          <w:lang w:val="vi-VN"/>
        </w:rPr>
      </w:pPr>
      <w:r>
        <w:rPr>
          <w:lang w:val="vi-VN"/>
        </w:rPr>
        <w:t xml:space="preserve">Lịch trình làm việc và môi trường đó đem lại điều gì sau khi kết thúc thực tập </w:t>
      </w:r>
    </w:p>
    <w:p w:rsidR="00F15F4C" w:rsidRDefault="00F15F4C" w:rsidP="00F15F4C">
      <w:pPr>
        <w:pStyle w:val="ListParagraph"/>
        <w:numPr>
          <w:ilvl w:val="0"/>
          <w:numId w:val="5"/>
        </w:numPr>
        <w:rPr>
          <w:lang w:val="vi-VN"/>
        </w:rPr>
      </w:pPr>
      <w:r>
        <w:rPr>
          <w:lang w:val="vi-VN"/>
        </w:rPr>
        <w:t xml:space="preserve">Chuẩn bị: </w:t>
      </w:r>
    </w:p>
    <w:p w:rsidR="00F15F4C" w:rsidRDefault="00F15F4C" w:rsidP="00F15F4C">
      <w:pPr>
        <w:pStyle w:val="ListParagraph"/>
        <w:numPr>
          <w:ilvl w:val="0"/>
          <w:numId w:val="2"/>
        </w:numPr>
        <w:rPr>
          <w:lang w:val="vi-VN"/>
        </w:rPr>
      </w:pPr>
      <w:r>
        <w:rPr>
          <w:lang w:val="vi-VN"/>
        </w:rPr>
        <w:t xml:space="preserve">Giấy bút để ghi chép lại những gì đã học được tại công ty </w:t>
      </w:r>
    </w:p>
    <w:p w:rsidR="00F15F4C" w:rsidRDefault="00F15F4C" w:rsidP="00F15F4C">
      <w:pPr>
        <w:pStyle w:val="ListParagraph"/>
        <w:numPr>
          <w:ilvl w:val="0"/>
          <w:numId w:val="2"/>
        </w:numPr>
        <w:rPr>
          <w:lang w:val="vi-VN"/>
        </w:rPr>
      </w:pPr>
      <w:r>
        <w:rPr>
          <w:lang w:val="vi-VN"/>
        </w:rPr>
        <w:t xml:space="preserve">Áo sơ mi trắng quần tây, dép quai hậu, tóc tai gọn gàng, tác phong nhanh nhẹn cho buổi đầu phỏng vấn </w:t>
      </w:r>
    </w:p>
    <w:p w:rsidR="00F15F4C" w:rsidRDefault="00F15F4C" w:rsidP="00F15F4C">
      <w:pPr>
        <w:pStyle w:val="ListParagraph"/>
        <w:numPr>
          <w:ilvl w:val="0"/>
          <w:numId w:val="5"/>
        </w:numPr>
        <w:rPr>
          <w:lang w:val="vi-VN"/>
        </w:rPr>
      </w:pPr>
      <w:r>
        <w:rPr>
          <w:lang w:val="vi-VN"/>
        </w:rPr>
        <w:t xml:space="preserve">Tiếp cận </w:t>
      </w:r>
    </w:p>
    <w:p w:rsidR="00F15F4C" w:rsidRDefault="00F15F4C" w:rsidP="00F15F4C">
      <w:pPr>
        <w:ind w:left="720" w:firstLine="720"/>
        <w:rPr>
          <w:lang w:val="vi-VN"/>
        </w:rPr>
      </w:pPr>
      <w:r>
        <w:rPr>
          <w:lang w:val="vi-VN"/>
        </w:rPr>
        <w:t xml:space="preserve">Trong quá trình tìm kiếm công ty phù hợp với thời gian học và lịch làm việc, thì chúng em đã được sự hỗ trợ và giới thiệu của thầy Phạm Văn Tiệp để có cơ hội tìm hiểu và bắt đầu công việc tại Công ty TNHH NEWEB Việt Nam. Để thực hiện được công việc đó trước tiên em cần chuẩn bị các giấy tờ theo hồ sơ mà công ty yêu cầu. Bao gồm các giấy tờ tùy thân như : Sơ yếu lý lịch, Căn cước công dân, Bằng cấp 3.. Bên cạnh đó em được công ty hỗ trợ mở tài khoản ngân hàng Vietinbank để nhận lương hàng tháng và được hỗ trợ đóng BHXH sau đó nộp lại dữ liệu đã ghi chép cho người quản lý ngày hôm đó để hoàn thành công việc. </w:t>
      </w:r>
    </w:p>
    <w:p w:rsidR="00F15F4C" w:rsidRDefault="00F15F4C" w:rsidP="00F15F4C">
      <w:pPr>
        <w:ind w:left="720"/>
        <w:rPr>
          <w:lang w:val="vi-VN"/>
        </w:rPr>
      </w:pPr>
      <w:r>
        <w:rPr>
          <w:lang w:val="vi-VN"/>
        </w:rPr>
        <w:tab/>
        <w:t xml:space="preserve">Do xét thấy công việc vô cùng phù hợp với thời gian, địa điểm cũng như khoảng thời gian di chuyển không bị ảnh hưởng nên em đã quyết định chọn công việc này để hoàn thành báo cáo thực tập của mình. </w:t>
      </w:r>
    </w:p>
    <w:p w:rsidR="00F15F4C" w:rsidRDefault="00F15F4C" w:rsidP="00F15F4C">
      <w:pPr>
        <w:ind w:left="720"/>
        <w:rPr>
          <w:lang w:val="vi-VN"/>
        </w:rPr>
      </w:pPr>
    </w:p>
    <w:p w:rsidR="00F15F4C" w:rsidRDefault="00F15F4C" w:rsidP="00F15F4C">
      <w:pPr>
        <w:ind w:left="720"/>
        <w:rPr>
          <w:lang w:val="vi-VN"/>
        </w:rPr>
      </w:pPr>
    </w:p>
    <w:p w:rsidR="00F15F4C" w:rsidRDefault="00F15F4C" w:rsidP="00F15F4C">
      <w:pPr>
        <w:ind w:left="720"/>
        <w:rPr>
          <w:lang w:val="vi-VN"/>
        </w:rPr>
      </w:pPr>
    </w:p>
    <w:p w:rsidR="00F15F4C" w:rsidRDefault="00F15F4C" w:rsidP="00F15F4C">
      <w:pPr>
        <w:ind w:left="720"/>
        <w:rPr>
          <w:lang w:val="vi-VN"/>
        </w:rPr>
      </w:pPr>
    </w:p>
    <w:p w:rsidR="00F15F4C" w:rsidRDefault="00F15F4C" w:rsidP="00F15F4C">
      <w:pPr>
        <w:ind w:left="720"/>
        <w:rPr>
          <w:lang w:val="vi-VN"/>
        </w:rPr>
      </w:pPr>
    </w:p>
    <w:p w:rsidR="00F15F4C" w:rsidRDefault="00F15F4C" w:rsidP="00F15F4C">
      <w:pPr>
        <w:ind w:left="720"/>
        <w:rPr>
          <w:lang w:val="vi-VN"/>
        </w:rPr>
      </w:pPr>
    </w:p>
    <w:p w:rsidR="00F15F4C" w:rsidRDefault="00F15F4C" w:rsidP="00F15F4C">
      <w:pPr>
        <w:ind w:left="720"/>
        <w:rPr>
          <w:lang w:val="vi-VN"/>
        </w:rPr>
      </w:pPr>
    </w:p>
    <w:p w:rsidR="00F15F4C" w:rsidRDefault="00F15F4C" w:rsidP="00F15F4C">
      <w:pPr>
        <w:pStyle w:val="Heading3"/>
        <w:rPr>
          <w:lang w:val="vi-VN"/>
        </w:rPr>
      </w:pPr>
      <w:r>
        <w:rPr>
          <w:lang w:val="vi-VN"/>
        </w:rPr>
        <w:lastRenderedPageBreak/>
        <w:t xml:space="preserve">2.1.2. Quá trình thực tập </w:t>
      </w:r>
    </w:p>
    <w:p w:rsidR="00F15F4C" w:rsidRDefault="00F15F4C" w:rsidP="00F15F4C">
      <w:pPr>
        <w:pStyle w:val="ListParagraph"/>
        <w:numPr>
          <w:ilvl w:val="0"/>
          <w:numId w:val="5"/>
        </w:numPr>
        <w:rPr>
          <w:lang w:val="vi-VN"/>
        </w:rPr>
      </w:pPr>
      <w:r>
        <w:rPr>
          <w:lang w:val="vi-VN"/>
        </w:rPr>
        <w:t xml:space="preserve">Những công việc được giao </w:t>
      </w:r>
    </w:p>
    <w:p w:rsidR="00F15F4C" w:rsidRDefault="00F15F4C" w:rsidP="00F15F4C">
      <w:pPr>
        <w:pStyle w:val="ListParagraph"/>
        <w:numPr>
          <w:ilvl w:val="0"/>
          <w:numId w:val="2"/>
        </w:numPr>
        <w:rPr>
          <w:lang w:val="vi-VN"/>
        </w:rPr>
      </w:pPr>
      <w:r>
        <w:rPr>
          <w:lang w:val="vi-VN"/>
        </w:rPr>
        <w:t xml:space="preserve">Mô tả công việc: Thực hiện công việc đón thầu và hỗ trợ theo yêu cầu mà nhà thầu mong muốn. </w:t>
      </w:r>
    </w:p>
    <w:p w:rsidR="00F15F4C" w:rsidRDefault="00F15F4C" w:rsidP="00F15F4C">
      <w:pPr>
        <w:pStyle w:val="ListParagraph"/>
        <w:numPr>
          <w:ilvl w:val="0"/>
          <w:numId w:val="2"/>
        </w:numPr>
        <w:rPr>
          <w:lang w:val="vi-VN"/>
        </w:rPr>
      </w:pPr>
      <w:r>
        <w:rPr>
          <w:lang w:val="vi-VN"/>
        </w:rPr>
        <w:t xml:space="preserve">Quy trình đón thầu: </w:t>
      </w:r>
    </w:p>
    <w:p w:rsidR="00F15F4C" w:rsidRDefault="00F15F4C" w:rsidP="00F15F4C">
      <w:pPr>
        <w:pStyle w:val="ListParagraph"/>
        <w:rPr>
          <w:lang w:val="vi-VN"/>
        </w:rPr>
      </w:pPr>
      <w:r w:rsidRPr="00C15E34">
        <w:rPr>
          <w:noProof/>
        </w:rPr>
        <w:drawing>
          <wp:inline distT="0" distB="0" distL="0" distR="0" wp14:anchorId="0B1F3FDE" wp14:editId="48E1EADC">
            <wp:extent cx="4248150" cy="29978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2972" cy="3001211"/>
                    </a:xfrm>
                    <a:prstGeom prst="rect">
                      <a:avLst/>
                    </a:prstGeom>
                  </pic:spPr>
                </pic:pic>
              </a:graphicData>
            </a:graphic>
          </wp:inline>
        </w:drawing>
      </w:r>
    </w:p>
    <w:p w:rsidR="00F15F4C" w:rsidRPr="00245D0E" w:rsidRDefault="00F15F4C" w:rsidP="00F15F4C">
      <w:pPr>
        <w:pStyle w:val="Heading4"/>
        <w:rPr>
          <w:lang w:val="vi-VN"/>
        </w:rPr>
      </w:pPr>
      <w:r>
        <w:rPr>
          <w:lang w:val="vi-VN"/>
        </w:rPr>
        <w:t xml:space="preserve">Hình 1. Quy trình đón thầu </w:t>
      </w:r>
    </w:p>
    <w:p w:rsidR="00F15F4C" w:rsidRDefault="00F15F4C" w:rsidP="00F15F4C">
      <w:pPr>
        <w:pStyle w:val="ListParagraph"/>
        <w:numPr>
          <w:ilvl w:val="0"/>
          <w:numId w:val="2"/>
        </w:numPr>
        <w:rPr>
          <w:lang w:val="vi-VN"/>
        </w:rPr>
      </w:pPr>
      <w:r>
        <w:rPr>
          <w:lang w:val="vi-VN"/>
        </w:rPr>
        <w:t xml:space="preserve">Mô tả công việc cụ thể: </w:t>
      </w:r>
    </w:p>
    <w:p w:rsidR="00F15F4C" w:rsidRDefault="00F15F4C" w:rsidP="00F15F4C">
      <w:pPr>
        <w:pStyle w:val="ListParagraph"/>
        <w:jc w:val="center"/>
        <w:rPr>
          <w:lang w:val="vi-VN"/>
        </w:rPr>
      </w:pPr>
      <w:r>
        <w:rPr>
          <w:noProof/>
        </w:rPr>
        <w:drawing>
          <wp:inline distT="0" distB="0" distL="0" distR="0" wp14:anchorId="1DFBD124" wp14:editId="60931609">
            <wp:extent cx="3809401" cy="2023745"/>
            <wp:effectExtent l="0" t="0" r="635" b="0"/>
            <wp:docPr id="6" name="Picture 6" descr="Tìm việc làm tại Wistron NeWeb Corporation (W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ìm việc làm tại Wistron NeWeb Corporation (WN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16753" cy="2027651"/>
                    </a:xfrm>
                    <a:prstGeom prst="rect">
                      <a:avLst/>
                    </a:prstGeom>
                    <a:noFill/>
                    <a:ln>
                      <a:noFill/>
                    </a:ln>
                  </pic:spPr>
                </pic:pic>
              </a:graphicData>
            </a:graphic>
          </wp:inline>
        </w:drawing>
      </w:r>
    </w:p>
    <w:p w:rsidR="00F15F4C" w:rsidRDefault="00F15F4C" w:rsidP="00F15F4C">
      <w:pPr>
        <w:pStyle w:val="Heading4"/>
        <w:rPr>
          <w:lang w:val="vi-VN"/>
        </w:rPr>
      </w:pPr>
      <w:r>
        <w:rPr>
          <w:lang w:val="vi-VN"/>
        </w:rPr>
        <w:t>Hình 2. Cổng WNC</w:t>
      </w:r>
    </w:p>
    <w:p w:rsidR="00F15F4C" w:rsidRDefault="00F15F4C" w:rsidP="00F15F4C">
      <w:pPr>
        <w:rPr>
          <w:lang w:val="vi-VN"/>
        </w:rPr>
      </w:pPr>
      <w:r>
        <w:rPr>
          <w:lang w:val="vi-VN"/>
        </w:rPr>
        <w:tab/>
        <w:t xml:space="preserve">Thực hiện đón thầu khi có lệnh từ cấp trên hoặc thầu trực tiếp liên hệ với mình thông qua điện thoại. Trước khi xuống cổng nhân viên cần kiểm tra người và ghi chép dữ liệu giờ ra, giờ vào công ty, mục đích và nhu cầu ra vào. Để đón được nhà thầu qua cửa chính cần thực hiện 3 yêu cầu: Thầu cần xuất trình căn cước công dân, chụp ảnh trước khi vào công ty. Nhân viên đón thầu cần xuất trình thẻ nhân viên để bảo an chụp ảnh. Đợi cho đến khi thủ tục hoàn thành thì mới được trở về vị trí. </w:t>
      </w:r>
    </w:p>
    <w:p w:rsidR="00F15F4C" w:rsidRDefault="00F15F4C" w:rsidP="00F15F4C">
      <w:pPr>
        <w:rPr>
          <w:lang w:val="vi-VN"/>
        </w:rPr>
      </w:pPr>
    </w:p>
    <w:p w:rsidR="00F15F4C" w:rsidRDefault="00F15F4C" w:rsidP="00F15F4C">
      <w:pPr>
        <w:rPr>
          <w:lang w:val="vi-VN"/>
        </w:rPr>
      </w:pPr>
      <w:r>
        <w:rPr>
          <w:lang w:val="vi-VN"/>
        </w:rPr>
        <w:tab/>
        <w:t xml:space="preserve">Đối với vị trí cửa an ninh sau khi đón thầu từ cổng chính cả nhân viên lẫn thầu cần phải thay dép tĩnh điện của công ty hoặc sử dụng túi bọc giày chuyên dụng cho công ty cấp trước khi vào F2,F3,F4... Khi qua cửa an ninh cần đi qua máy quét, điền chuẩn thông tin giờ vào sau khi đón thầu. Phía nhà thầu cần ghi lại thông tin cá nhân vào sổ sách của công ty, thực hiện việc kiểm tra người giống như nhân viên, để lại điện thoại và các trang thiết bị điện tử tại quầy an ninh. </w:t>
      </w:r>
    </w:p>
    <w:p w:rsidR="00F15F4C" w:rsidRDefault="00F15F4C" w:rsidP="00F15F4C">
      <w:pPr>
        <w:rPr>
          <w:lang w:val="vi-VN"/>
        </w:rPr>
      </w:pPr>
    </w:p>
    <w:p w:rsidR="00F15F4C" w:rsidRDefault="00F15F4C" w:rsidP="00F15F4C">
      <w:pPr>
        <w:rPr>
          <w:lang w:val="vi-VN"/>
        </w:rPr>
      </w:pPr>
      <w:r>
        <w:rPr>
          <w:lang w:val="vi-VN"/>
        </w:rPr>
        <w:tab/>
        <w:t xml:space="preserve">Hỗ trợ thầu mượn thẻ thông hành từ Trường phòng hoặc những người có cấp vụ cao hơn. Thực hiện đưa thầu đi các khu vực cần có thẻ thông hành như : Kho, Phòng Server F4, Xưởng F2 và một số nơi khác... Hỗ trợ thầu lắp đặt camera, bảo trì khu vực Server, bảo dưỡng thiết bị máy lạnh ở khu vực Canteen. </w:t>
      </w:r>
    </w:p>
    <w:p w:rsidR="00F15F4C" w:rsidRDefault="00F15F4C" w:rsidP="00F15F4C">
      <w:pPr>
        <w:pStyle w:val="Heading3"/>
        <w:rPr>
          <w:lang w:val="vi-VN"/>
        </w:rPr>
      </w:pPr>
      <w:r>
        <w:rPr>
          <w:lang w:val="vi-VN"/>
        </w:rPr>
        <w:t xml:space="preserve">2.1.3. Thuận lợi: </w:t>
      </w:r>
    </w:p>
    <w:p w:rsidR="00F15F4C" w:rsidRDefault="00F15F4C" w:rsidP="00F15F4C">
      <w:pPr>
        <w:rPr>
          <w:lang w:val="vi-VN"/>
        </w:rPr>
      </w:pPr>
      <w:r>
        <w:rPr>
          <w:lang w:val="vi-VN"/>
        </w:rPr>
        <w:tab/>
        <w:t xml:space="preserve">Trải nghiệm môi trường làm việc của một doanh nghiệp, được giao tiếp với đồng nghiệp, các anh chị cấp trên. </w:t>
      </w:r>
    </w:p>
    <w:p w:rsidR="00F15F4C" w:rsidRDefault="00F15F4C" w:rsidP="00F15F4C">
      <w:pPr>
        <w:rPr>
          <w:lang w:val="vi-VN"/>
        </w:rPr>
      </w:pPr>
      <w:r>
        <w:rPr>
          <w:lang w:val="vi-VN"/>
        </w:rPr>
        <w:tab/>
        <w:t xml:space="preserve">Hiểu rõ hơn về quá trình hợp tác và hỗ trợ đối tác trong công việc. </w:t>
      </w:r>
    </w:p>
    <w:p w:rsidR="00F15F4C" w:rsidRDefault="00F15F4C" w:rsidP="00F15F4C">
      <w:pPr>
        <w:rPr>
          <w:lang w:val="vi-VN"/>
        </w:rPr>
      </w:pPr>
      <w:r>
        <w:rPr>
          <w:lang w:val="vi-VN"/>
        </w:rPr>
        <w:tab/>
        <w:t xml:space="preserve">Trau dồi kỹ năng giao tiếp khi tiếp xúc với nhiều đối tượng khách hàng, kỹ năng lắng nghe và ứng xử nhanh nhẹn khi khách hàng có những thắc mắc về dịch vụ. Bên cạnh đó được tiếp cận với người nước ngoài, học hỏi thêm được kỹ năng giao tiếp với khách hàng bằng nhiều ngôn ngữ khác nhau. </w:t>
      </w:r>
    </w:p>
    <w:p w:rsidR="00F15F4C" w:rsidRDefault="00F15F4C" w:rsidP="00F15F4C">
      <w:pPr>
        <w:rPr>
          <w:lang w:val="vi-VN"/>
        </w:rPr>
      </w:pPr>
      <w:r>
        <w:rPr>
          <w:lang w:val="vi-VN"/>
        </w:rPr>
        <w:tab/>
        <w:t xml:space="preserve">Nâng cao kĩ năng giao tiếp đóng vai trò quan trọng trong công việc và nhiều khi mang tính quyết định của thành công trong nhiều lĩnh vực. Kỹ năng thông tin là khả năng giao tiếp hiệu quả suy nghĩ và ý tưởng của mình trong giao tiếp. Nó liên quan đến việc lắng nghe người khác, xây dựng niềm tin và tôn trọng các ý kiến quan điểm của người khác. </w:t>
      </w:r>
    </w:p>
    <w:p w:rsidR="00F15F4C" w:rsidRDefault="00F15F4C" w:rsidP="00F15F4C">
      <w:pPr>
        <w:rPr>
          <w:lang w:val="vi-VN"/>
        </w:rPr>
      </w:pPr>
      <w:r>
        <w:rPr>
          <w:lang w:val="vi-VN"/>
        </w:rPr>
        <w:tab/>
        <w:t xml:space="preserve">Rèn luyện sự nhanh nhẹn khi thích nghi với môi trường mới. Nó khác hoàn toàn với môi trường đại học chỉ lên lớp để nghe giảng mà chưa được thực hành thực tế. Vì vậy, khi được tiếp xúc với môi trường đối tượng khách hàng giúp bản thân rèn luyện nhiều yếu tố và sẽ giúp cho chúng ta sau này sẽ không bị áp lực với công việc khi đi làm thực tế. </w:t>
      </w:r>
    </w:p>
    <w:p w:rsidR="00F15F4C" w:rsidRDefault="00F15F4C" w:rsidP="00F15F4C">
      <w:pPr>
        <w:pStyle w:val="Heading3"/>
        <w:rPr>
          <w:lang w:val="vi-VN"/>
        </w:rPr>
      </w:pPr>
      <w:r>
        <w:rPr>
          <w:lang w:val="vi-VN"/>
        </w:rPr>
        <w:t xml:space="preserve">2.1.4. Khó khăn </w:t>
      </w:r>
    </w:p>
    <w:p w:rsidR="00F15F4C" w:rsidRDefault="00F15F4C" w:rsidP="00F15F4C">
      <w:pPr>
        <w:rPr>
          <w:lang w:val="vi-VN"/>
        </w:rPr>
      </w:pPr>
      <w:r>
        <w:rPr>
          <w:lang w:val="vi-VN"/>
        </w:rPr>
        <w:tab/>
        <w:t xml:space="preserve">Hạn chế về chỗ ở của sinh viên, hạn chế về xe cộ đi lại và giờ giấc làm việc khác ca của sinh viên. </w:t>
      </w:r>
    </w:p>
    <w:p w:rsidR="00F15F4C" w:rsidRDefault="00F15F4C" w:rsidP="00F15F4C">
      <w:pPr>
        <w:rPr>
          <w:lang w:val="vi-VN"/>
        </w:rPr>
      </w:pPr>
      <w:r>
        <w:rPr>
          <w:lang w:val="vi-VN"/>
        </w:rPr>
        <w:tab/>
        <w:t xml:space="preserve">Các kỹ năng về Công Nghệ Thông Tin vẫn còn mơ hồ chưa được trải nghiệm và học hỏi, trau dồi thêm. </w:t>
      </w:r>
    </w:p>
    <w:p w:rsidR="00F15F4C" w:rsidRDefault="00F15F4C" w:rsidP="00F15F4C">
      <w:pPr>
        <w:rPr>
          <w:lang w:val="vi-VN"/>
        </w:rPr>
      </w:pPr>
    </w:p>
    <w:p w:rsidR="00F15F4C" w:rsidRDefault="00F15F4C" w:rsidP="00F15F4C">
      <w:pPr>
        <w:pStyle w:val="Heading2"/>
        <w:rPr>
          <w:lang w:val="vi-VN"/>
        </w:rPr>
      </w:pPr>
      <w:r>
        <w:rPr>
          <w:lang w:val="vi-VN"/>
        </w:rPr>
        <w:t xml:space="preserve">2.2. Chi tiết nhật ký thực tập </w:t>
      </w:r>
    </w:p>
    <w:p w:rsidR="004A1FBF" w:rsidRDefault="00F15F4C" w:rsidP="00F15F4C">
      <w:pPr>
        <w:pStyle w:val="ListParagraph"/>
        <w:numPr>
          <w:ilvl w:val="0"/>
          <w:numId w:val="2"/>
        </w:numPr>
        <w:rPr>
          <w:lang w:val="vi-VN"/>
        </w:rPr>
      </w:pPr>
      <w:r>
        <w:rPr>
          <w:lang w:val="vi-VN"/>
        </w:rPr>
        <w:t>Thời gian thực tập: Từ ngày 20/05/2024 đến ngày 20/07/2024</w:t>
      </w:r>
    </w:p>
    <w:p w:rsidR="00F15F4C" w:rsidRDefault="00F15F4C" w:rsidP="00F15F4C">
      <w:pPr>
        <w:pStyle w:val="ListParagraph"/>
        <w:numPr>
          <w:ilvl w:val="0"/>
          <w:numId w:val="2"/>
        </w:numPr>
        <w:rPr>
          <w:lang w:val="vi-VN"/>
        </w:rPr>
      </w:pPr>
      <w:r>
        <w:rPr>
          <w:lang w:val="vi-VN"/>
        </w:rPr>
        <w:t xml:space="preserve">Vị trí làm việc: Thực tập sinh Trợ lý kĩ sư </w:t>
      </w:r>
    </w:p>
    <w:p w:rsidR="00F15F4C" w:rsidRDefault="00F15F4C" w:rsidP="00F15F4C">
      <w:pPr>
        <w:pStyle w:val="ListParagraph"/>
        <w:numPr>
          <w:ilvl w:val="0"/>
          <w:numId w:val="2"/>
        </w:numPr>
        <w:rPr>
          <w:lang w:val="vi-VN"/>
        </w:rPr>
      </w:pPr>
      <w:r>
        <w:rPr>
          <w:lang w:val="vi-VN"/>
        </w:rPr>
        <w:t xml:space="preserve">Phương thức làm việc: Làm việc offline fulltime từ thứ hai đến thứ bảy hàng tuần </w:t>
      </w:r>
    </w:p>
    <w:p w:rsidR="00F15F4C" w:rsidRDefault="00F15F4C" w:rsidP="00F15F4C">
      <w:pPr>
        <w:ind w:left="360"/>
        <w:rPr>
          <w:lang w:val="vi-VN"/>
        </w:rPr>
      </w:pPr>
      <w:r>
        <w:rPr>
          <w:lang w:val="vi-VN"/>
        </w:rPr>
        <w:t xml:space="preserve">Chi tiết quá trình thực tập tại Công ty được nêu trong bảng sau: </w:t>
      </w:r>
    </w:p>
    <w:p w:rsidR="00F15F4C" w:rsidRDefault="00F15F4C" w:rsidP="00F15F4C">
      <w:pPr>
        <w:pStyle w:val="Heading4"/>
        <w:rPr>
          <w:lang w:val="vi-VN"/>
        </w:rPr>
      </w:pPr>
      <w:r>
        <w:rPr>
          <w:lang w:val="vi-VN"/>
        </w:rPr>
        <w:t xml:space="preserve">Bảng 2.2 Chi tiết nhật ký thực tập </w:t>
      </w:r>
    </w:p>
    <w:tbl>
      <w:tblPr>
        <w:tblStyle w:val="TableGrid"/>
        <w:tblW w:w="9795" w:type="dxa"/>
        <w:jc w:val="center"/>
        <w:tblLook w:val="04A0" w:firstRow="1" w:lastRow="0" w:firstColumn="1" w:lastColumn="0" w:noHBand="0" w:noVBand="1"/>
      </w:tblPr>
      <w:tblGrid>
        <w:gridCol w:w="1959"/>
        <w:gridCol w:w="2266"/>
        <w:gridCol w:w="2700"/>
        <w:gridCol w:w="911"/>
        <w:gridCol w:w="1959"/>
      </w:tblGrid>
      <w:tr w:rsidR="00F15F4C" w:rsidTr="00F15F4C">
        <w:trPr>
          <w:trHeight w:val="827"/>
          <w:jc w:val="center"/>
        </w:trPr>
        <w:tc>
          <w:tcPr>
            <w:tcW w:w="1959" w:type="dxa"/>
          </w:tcPr>
          <w:p w:rsidR="00F15F4C" w:rsidRPr="00F15F4C" w:rsidRDefault="00F15F4C" w:rsidP="00F15F4C">
            <w:pPr>
              <w:jc w:val="center"/>
              <w:rPr>
                <w:b/>
                <w:lang w:val="vi-VN"/>
              </w:rPr>
            </w:pPr>
            <w:r>
              <w:rPr>
                <w:b/>
                <w:lang w:val="vi-VN"/>
              </w:rPr>
              <w:t xml:space="preserve">Thời gian </w:t>
            </w:r>
          </w:p>
        </w:tc>
        <w:tc>
          <w:tcPr>
            <w:tcW w:w="2266" w:type="dxa"/>
          </w:tcPr>
          <w:p w:rsidR="00F15F4C" w:rsidRPr="00F15F4C" w:rsidRDefault="00F15F4C" w:rsidP="00F15F4C">
            <w:pPr>
              <w:jc w:val="center"/>
              <w:rPr>
                <w:b/>
                <w:lang w:val="vi-VN"/>
              </w:rPr>
            </w:pPr>
            <w:r>
              <w:rPr>
                <w:b/>
                <w:lang w:val="vi-VN"/>
              </w:rPr>
              <w:t xml:space="preserve">Nội dung thực tập </w:t>
            </w:r>
          </w:p>
        </w:tc>
        <w:tc>
          <w:tcPr>
            <w:tcW w:w="2700" w:type="dxa"/>
          </w:tcPr>
          <w:p w:rsidR="00F15F4C" w:rsidRPr="00F15F4C" w:rsidRDefault="00F15F4C" w:rsidP="00F15F4C">
            <w:pPr>
              <w:jc w:val="center"/>
              <w:rPr>
                <w:b/>
                <w:lang w:val="vi-VN"/>
              </w:rPr>
            </w:pPr>
            <w:r>
              <w:rPr>
                <w:b/>
                <w:lang w:val="vi-VN"/>
              </w:rPr>
              <w:t xml:space="preserve">Kết quả thực hiện </w:t>
            </w:r>
          </w:p>
        </w:tc>
        <w:tc>
          <w:tcPr>
            <w:tcW w:w="911" w:type="dxa"/>
          </w:tcPr>
          <w:p w:rsidR="00F15F4C" w:rsidRPr="00F15F4C" w:rsidRDefault="00F15F4C" w:rsidP="00F15F4C">
            <w:pPr>
              <w:jc w:val="center"/>
              <w:rPr>
                <w:b/>
                <w:lang w:val="vi-VN"/>
              </w:rPr>
            </w:pPr>
            <w:r>
              <w:rPr>
                <w:b/>
                <w:lang w:val="vi-VN"/>
              </w:rPr>
              <w:t xml:space="preserve">% hoàn thành </w:t>
            </w:r>
          </w:p>
        </w:tc>
        <w:tc>
          <w:tcPr>
            <w:tcW w:w="1959" w:type="dxa"/>
          </w:tcPr>
          <w:p w:rsidR="00F15F4C" w:rsidRPr="00F15F4C" w:rsidRDefault="00F15F4C" w:rsidP="00F15F4C">
            <w:pPr>
              <w:jc w:val="center"/>
              <w:rPr>
                <w:b/>
                <w:lang w:val="vi-VN"/>
              </w:rPr>
            </w:pPr>
            <w:r>
              <w:rPr>
                <w:b/>
                <w:lang w:val="vi-VN"/>
              </w:rPr>
              <w:t xml:space="preserve">Ghi chú </w:t>
            </w:r>
          </w:p>
        </w:tc>
      </w:tr>
      <w:tr w:rsidR="00F15F4C" w:rsidTr="00F15F4C">
        <w:trPr>
          <w:trHeight w:val="896"/>
          <w:jc w:val="center"/>
        </w:trPr>
        <w:tc>
          <w:tcPr>
            <w:tcW w:w="1959" w:type="dxa"/>
          </w:tcPr>
          <w:p w:rsidR="00F15F4C" w:rsidRDefault="00F15F4C" w:rsidP="00F15F4C">
            <w:pPr>
              <w:jc w:val="center"/>
              <w:rPr>
                <w:lang w:val="vi-VN"/>
              </w:rPr>
            </w:pPr>
            <w:r>
              <w:rPr>
                <w:lang w:val="vi-VN"/>
              </w:rPr>
              <w:t xml:space="preserve">Tuần 1 từ ngày 20/05/2024 đến ngày 25/05/2024 </w:t>
            </w:r>
          </w:p>
        </w:tc>
        <w:tc>
          <w:tcPr>
            <w:tcW w:w="2266" w:type="dxa"/>
          </w:tcPr>
          <w:p w:rsidR="00F15F4C" w:rsidRDefault="00F15F4C" w:rsidP="00F15F4C">
            <w:pPr>
              <w:jc w:val="center"/>
              <w:rPr>
                <w:lang w:val="vi-VN"/>
              </w:rPr>
            </w:pPr>
            <w:r>
              <w:rPr>
                <w:lang w:val="vi-VN"/>
              </w:rPr>
              <w:t>Học và tìm hiểu về cách cài đặt Win máy tính bằng USB</w:t>
            </w:r>
          </w:p>
        </w:tc>
        <w:tc>
          <w:tcPr>
            <w:tcW w:w="2700" w:type="dxa"/>
          </w:tcPr>
          <w:p w:rsidR="00F15F4C" w:rsidRDefault="00F15F4C" w:rsidP="00F15F4C">
            <w:pPr>
              <w:spacing w:before="240"/>
              <w:jc w:val="center"/>
              <w:rPr>
                <w:lang w:val="vi-VN"/>
              </w:rPr>
            </w:pPr>
            <w:r>
              <w:rPr>
                <w:lang w:val="vi-VN"/>
              </w:rPr>
              <w:t xml:space="preserve">Đã tìm hiểu và biết cách cài đặt Win cho PC </w:t>
            </w:r>
          </w:p>
        </w:tc>
        <w:tc>
          <w:tcPr>
            <w:tcW w:w="911" w:type="dxa"/>
          </w:tcPr>
          <w:p w:rsidR="00F15F4C" w:rsidRDefault="00F15F4C" w:rsidP="00F15F4C">
            <w:pPr>
              <w:spacing w:before="240"/>
              <w:jc w:val="center"/>
              <w:rPr>
                <w:lang w:val="vi-VN"/>
              </w:rPr>
            </w:pPr>
            <w:r>
              <w:rPr>
                <w:lang w:val="vi-VN"/>
              </w:rPr>
              <w:t>70%</w:t>
            </w:r>
          </w:p>
        </w:tc>
        <w:tc>
          <w:tcPr>
            <w:tcW w:w="1959" w:type="dxa"/>
          </w:tcPr>
          <w:p w:rsidR="00F15F4C" w:rsidRDefault="00F15F4C" w:rsidP="00F15F4C">
            <w:pPr>
              <w:jc w:val="center"/>
              <w:rPr>
                <w:lang w:val="vi-VN"/>
              </w:rPr>
            </w:pPr>
          </w:p>
        </w:tc>
      </w:tr>
      <w:tr w:rsidR="00F15F4C" w:rsidTr="00F15F4C">
        <w:trPr>
          <w:trHeight w:val="943"/>
          <w:jc w:val="center"/>
        </w:trPr>
        <w:tc>
          <w:tcPr>
            <w:tcW w:w="1959" w:type="dxa"/>
          </w:tcPr>
          <w:p w:rsidR="00F15F4C" w:rsidRDefault="00F15F4C" w:rsidP="00F15F4C">
            <w:pPr>
              <w:jc w:val="center"/>
              <w:rPr>
                <w:lang w:val="vi-VN"/>
              </w:rPr>
            </w:pPr>
            <w:r>
              <w:rPr>
                <w:lang w:val="vi-VN"/>
              </w:rPr>
              <w:t>Tuần 2 từ ngày 27/05/2024 đến ngày 01/06/2024</w:t>
            </w:r>
          </w:p>
        </w:tc>
        <w:tc>
          <w:tcPr>
            <w:tcW w:w="2266" w:type="dxa"/>
          </w:tcPr>
          <w:p w:rsidR="00F15F4C" w:rsidRDefault="00F15F4C" w:rsidP="00F15F4C">
            <w:pPr>
              <w:jc w:val="center"/>
              <w:rPr>
                <w:lang w:val="vi-VN"/>
              </w:rPr>
            </w:pPr>
            <w:r>
              <w:rPr>
                <w:lang w:val="vi-VN"/>
              </w:rPr>
              <w:t xml:space="preserve">Trải nghiệm quy trình đưa đón nhà thầu ra vào khu vực Công Ty </w:t>
            </w:r>
          </w:p>
        </w:tc>
        <w:tc>
          <w:tcPr>
            <w:tcW w:w="2700" w:type="dxa"/>
          </w:tcPr>
          <w:p w:rsidR="00F15F4C" w:rsidRDefault="00F15F4C" w:rsidP="00F15F4C">
            <w:pPr>
              <w:jc w:val="center"/>
              <w:rPr>
                <w:lang w:val="vi-VN"/>
              </w:rPr>
            </w:pPr>
            <w:r>
              <w:rPr>
                <w:lang w:val="vi-VN"/>
              </w:rPr>
              <w:t xml:space="preserve">Nâng cao khả năng giao tiếp với đối tác, tìm hiểu được quy trình làm việc của Công Ty </w:t>
            </w:r>
          </w:p>
        </w:tc>
        <w:tc>
          <w:tcPr>
            <w:tcW w:w="911" w:type="dxa"/>
          </w:tcPr>
          <w:p w:rsidR="00F15F4C" w:rsidRDefault="00F15F4C" w:rsidP="00F15F4C">
            <w:pPr>
              <w:spacing w:before="240"/>
              <w:jc w:val="center"/>
              <w:rPr>
                <w:lang w:val="vi-VN"/>
              </w:rPr>
            </w:pPr>
            <w:r>
              <w:rPr>
                <w:lang w:val="vi-VN"/>
              </w:rPr>
              <w:t>100%</w:t>
            </w:r>
          </w:p>
        </w:tc>
        <w:tc>
          <w:tcPr>
            <w:tcW w:w="1959" w:type="dxa"/>
          </w:tcPr>
          <w:p w:rsidR="00F15F4C" w:rsidRDefault="00F15F4C" w:rsidP="00F15F4C">
            <w:pPr>
              <w:jc w:val="center"/>
              <w:rPr>
                <w:lang w:val="vi-VN"/>
              </w:rPr>
            </w:pPr>
          </w:p>
        </w:tc>
      </w:tr>
      <w:tr w:rsidR="00F15F4C" w:rsidTr="00F15F4C">
        <w:trPr>
          <w:trHeight w:val="896"/>
          <w:jc w:val="center"/>
        </w:trPr>
        <w:tc>
          <w:tcPr>
            <w:tcW w:w="1959" w:type="dxa"/>
          </w:tcPr>
          <w:p w:rsidR="00F15F4C" w:rsidRDefault="00F15F4C" w:rsidP="00F15F4C">
            <w:pPr>
              <w:jc w:val="center"/>
              <w:rPr>
                <w:lang w:val="vi-VN"/>
              </w:rPr>
            </w:pPr>
            <w:r>
              <w:rPr>
                <w:lang w:val="vi-VN"/>
              </w:rPr>
              <w:t xml:space="preserve">Tuần 3 từ ngày 03/06/2024 đến ngày 08/06/2024 </w:t>
            </w:r>
          </w:p>
        </w:tc>
        <w:tc>
          <w:tcPr>
            <w:tcW w:w="2266" w:type="dxa"/>
          </w:tcPr>
          <w:p w:rsidR="00F15F4C" w:rsidRDefault="00F15F4C" w:rsidP="00F15F4C">
            <w:pPr>
              <w:spacing w:before="240"/>
              <w:jc w:val="center"/>
              <w:rPr>
                <w:lang w:val="vi-VN"/>
              </w:rPr>
            </w:pPr>
            <w:r>
              <w:rPr>
                <w:lang w:val="vi-VN"/>
              </w:rPr>
              <w:t>Hỗ trợ đưa đón thầu ra vào khu vực sản xuất</w:t>
            </w:r>
          </w:p>
        </w:tc>
        <w:tc>
          <w:tcPr>
            <w:tcW w:w="2700" w:type="dxa"/>
          </w:tcPr>
          <w:p w:rsidR="00F15F4C" w:rsidRDefault="00F15F4C" w:rsidP="00F15F4C">
            <w:pPr>
              <w:jc w:val="center"/>
              <w:rPr>
                <w:lang w:val="vi-VN"/>
              </w:rPr>
            </w:pPr>
            <w:r>
              <w:rPr>
                <w:lang w:val="vi-VN"/>
              </w:rPr>
              <w:t xml:space="preserve">Đã học hỏi thêm nhiều kiến thức về hệ thống Server, các cách bảo trì một máy chủ và cách vận hành của máy </w:t>
            </w:r>
          </w:p>
        </w:tc>
        <w:tc>
          <w:tcPr>
            <w:tcW w:w="911" w:type="dxa"/>
          </w:tcPr>
          <w:p w:rsidR="00F15F4C" w:rsidRDefault="00F15F4C" w:rsidP="00F15F4C">
            <w:pPr>
              <w:spacing w:before="240"/>
              <w:jc w:val="center"/>
              <w:rPr>
                <w:lang w:val="vi-VN"/>
              </w:rPr>
            </w:pPr>
            <w:r>
              <w:rPr>
                <w:lang w:val="vi-VN"/>
              </w:rPr>
              <w:t>70%</w:t>
            </w:r>
          </w:p>
        </w:tc>
        <w:tc>
          <w:tcPr>
            <w:tcW w:w="1959" w:type="dxa"/>
          </w:tcPr>
          <w:p w:rsidR="00F15F4C" w:rsidRDefault="00F15F4C" w:rsidP="00F15F4C">
            <w:pPr>
              <w:jc w:val="center"/>
              <w:rPr>
                <w:lang w:val="vi-VN"/>
              </w:rPr>
            </w:pPr>
          </w:p>
        </w:tc>
      </w:tr>
      <w:tr w:rsidR="00F15F4C" w:rsidTr="00F15F4C">
        <w:trPr>
          <w:trHeight w:val="896"/>
          <w:jc w:val="center"/>
        </w:trPr>
        <w:tc>
          <w:tcPr>
            <w:tcW w:w="1959" w:type="dxa"/>
          </w:tcPr>
          <w:p w:rsidR="00F15F4C" w:rsidRDefault="00F15F4C" w:rsidP="00F15F4C">
            <w:pPr>
              <w:jc w:val="center"/>
              <w:rPr>
                <w:lang w:val="vi-VN"/>
              </w:rPr>
            </w:pPr>
            <w:r>
              <w:rPr>
                <w:lang w:val="vi-VN"/>
              </w:rPr>
              <w:t xml:space="preserve">Tuần 4 từ ngày 10/06/2024 đến ngày 15/06/2024 </w:t>
            </w:r>
          </w:p>
        </w:tc>
        <w:tc>
          <w:tcPr>
            <w:tcW w:w="2266" w:type="dxa"/>
          </w:tcPr>
          <w:p w:rsidR="00F15F4C" w:rsidRDefault="00F15F4C" w:rsidP="00F15F4C">
            <w:pPr>
              <w:spacing w:before="240"/>
              <w:jc w:val="center"/>
              <w:rPr>
                <w:lang w:val="vi-VN"/>
              </w:rPr>
            </w:pPr>
            <w:r>
              <w:rPr>
                <w:lang w:val="vi-VN"/>
              </w:rPr>
              <w:t xml:space="preserve">Hỗ trợ đón đa dạng đối tác </w:t>
            </w:r>
          </w:p>
        </w:tc>
        <w:tc>
          <w:tcPr>
            <w:tcW w:w="2700" w:type="dxa"/>
          </w:tcPr>
          <w:p w:rsidR="00F15F4C" w:rsidRDefault="00F15F4C" w:rsidP="00F15F4C">
            <w:pPr>
              <w:jc w:val="center"/>
              <w:rPr>
                <w:lang w:val="vi-VN"/>
              </w:rPr>
            </w:pPr>
            <w:r>
              <w:rPr>
                <w:lang w:val="vi-VN"/>
              </w:rPr>
              <w:t xml:space="preserve">Đã học hỏi được từ thầu “Nhật Minh” cách lắp đặt hệ thống máy móc trong Công Ty </w:t>
            </w:r>
          </w:p>
        </w:tc>
        <w:tc>
          <w:tcPr>
            <w:tcW w:w="911" w:type="dxa"/>
          </w:tcPr>
          <w:p w:rsidR="00F15F4C" w:rsidRDefault="0069276D" w:rsidP="00F15F4C">
            <w:pPr>
              <w:spacing w:before="240"/>
              <w:jc w:val="center"/>
              <w:rPr>
                <w:lang w:val="vi-VN"/>
              </w:rPr>
            </w:pPr>
            <w:r>
              <w:rPr>
                <w:lang w:val="vi-VN"/>
              </w:rPr>
              <w:t>7</w:t>
            </w:r>
            <w:r w:rsidR="00F15F4C">
              <w:rPr>
                <w:lang w:val="vi-VN"/>
              </w:rPr>
              <w:t>0%</w:t>
            </w:r>
          </w:p>
        </w:tc>
        <w:tc>
          <w:tcPr>
            <w:tcW w:w="1959" w:type="dxa"/>
          </w:tcPr>
          <w:p w:rsidR="00F15F4C" w:rsidRDefault="00F15F4C" w:rsidP="00F15F4C">
            <w:pPr>
              <w:jc w:val="center"/>
              <w:rPr>
                <w:lang w:val="vi-VN"/>
              </w:rPr>
            </w:pPr>
          </w:p>
        </w:tc>
      </w:tr>
      <w:tr w:rsidR="00F15F4C" w:rsidTr="00F15F4C">
        <w:trPr>
          <w:trHeight w:val="896"/>
          <w:jc w:val="center"/>
        </w:trPr>
        <w:tc>
          <w:tcPr>
            <w:tcW w:w="1959" w:type="dxa"/>
          </w:tcPr>
          <w:p w:rsidR="00F15F4C" w:rsidRDefault="00F15F4C" w:rsidP="00F15F4C">
            <w:pPr>
              <w:jc w:val="center"/>
              <w:rPr>
                <w:lang w:val="vi-VN"/>
              </w:rPr>
            </w:pPr>
            <w:r>
              <w:rPr>
                <w:lang w:val="vi-VN"/>
              </w:rPr>
              <w:t xml:space="preserve">Tuần 5 từ ngày 17/06/2024 đến ngày 22/06/2024 </w:t>
            </w:r>
          </w:p>
        </w:tc>
        <w:tc>
          <w:tcPr>
            <w:tcW w:w="2266" w:type="dxa"/>
          </w:tcPr>
          <w:p w:rsidR="00F15F4C" w:rsidRDefault="00F15F4C" w:rsidP="00F15F4C">
            <w:pPr>
              <w:spacing w:before="240"/>
              <w:jc w:val="center"/>
              <w:rPr>
                <w:lang w:val="vi-VN"/>
              </w:rPr>
            </w:pPr>
            <w:r>
              <w:rPr>
                <w:lang w:val="vi-VN"/>
              </w:rPr>
              <w:t xml:space="preserve">Hỗ trợ giao tiếp với thầu </w:t>
            </w:r>
          </w:p>
        </w:tc>
        <w:tc>
          <w:tcPr>
            <w:tcW w:w="2700" w:type="dxa"/>
          </w:tcPr>
          <w:p w:rsidR="00F15F4C" w:rsidRDefault="00F15F4C" w:rsidP="00F15F4C">
            <w:pPr>
              <w:jc w:val="center"/>
              <w:rPr>
                <w:lang w:val="vi-VN"/>
              </w:rPr>
            </w:pPr>
            <w:r>
              <w:rPr>
                <w:lang w:val="vi-VN"/>
              </w:rPr>
              <w:t xml:space="preserve">Nâng cao khả năng ngoại ngữ khi giao tiếp và làm việc với thầu bằng cả 2 thứ tiếng Anh – Trung </w:t>
            </w:r>
          </w:p>
        </w:tc>
        <w:tc>
          <w:tcPr>
            <w:tcW w:w="911" w:type="dxa"/>
          </w:tcPr>
          <w:p w:rsidR="00F15F4C" w:rsidRDefault="0069276D" w:rsidP="00F15F4C">
            <w:pPr>
              <w:spacing w:before="240"/>
              <w:jc w:val="center"/>
              <w:rPr>
                <w:lang w:val="vi-VN"/>
              </w:rPr>
            </w:pPr>
            <w:r>
              <w:rPr>
                <w:lang w:val="vi-VN"/>
              </w:rPr>
              <w:t>7</w:t>
            </w:r>
            <w:r w:rsidR="00F15F4C">
              <w:rPr>
                <w:lang w:val="vi-VN"/>
              </w:rPr>
              <w:t xml:space="preserve">0% </w:t>
            </w:r>
          </w:p>
        </w:tc>
        <w:tc>
          <w:tcPr>
            <w:tcW w:w="1959" w:type="dxa"/>
          </w:tcPr>
          <w:p w:rsidR="00F15F4C" w:rsidRDefault="00F15F4C" w:rsidP="00F15F4C">
            <w:pPr>
              <w:jc w:val="center"/>
              <w:rPr>
                <w:lang w:val="vi-VN"/>
              </w:rPr>
            </w:pPr>
          </w:p>
        </w:tc>
      </w:tr>
      <w:tr w:rsidR="00F15F4C" w:rsidTr="00F15F4C">
        <w:trPr>
          <w:trHeight w:val="896"/>
          <w:jc w:val="center"/>
        </w:trPr>
        <w:tc>
          <w:tcPr>
            <w:tcW w:w="1959" w:type="dxa"/>
          </w:tcPr>
          <w:p w:rsidR="00F15F4C" w:rsidRDefault="00F15F4C" w:rsidP="00F15F4C">
            <w:pPr>
              <w:jc w:val="center"/>
              <w:rPr>
                <w:lang w:val="vi-VN"/>
              </w:rPr>
            </w:pPr>
            <w:r>
              <w:rPr>
                <w:lang w:val="vi-VN"/>
              </w:rPr>
              <w:t>Tuần 6 từ ngày 24/06/2024 đến ngày 29/</w:t>
            </w:r>
            <w:r w:rsidR="0069276D">
              <w:rPr>
                <w:lang w:val="vi-VN"/>
              </w:rPr>
              <w:t>06</w:t>
            </w:r>
            <w:r>
              <w:rPr>
                <w:lang w:val="vi-VN"/>
              </w:rPr>
              <w:t xml:space="preserve">/2024 </w:t>
            </w:r>
          </w:p>
        </w:tc>
        <w:tc>
          <w:tcPr>
            <w:tcW w:w="2266" w:type="dxa"/>
          </w:tcPr>
          <w:p w:rsidR="00F15F4C" w:rsidRDefault="00F15F4C" w:rsidP="00F15F4C">
            <w:pPr>
              <w:spacing w:before="240"/>
              <w:jc w:val="center"/>
              <w:rPr>
                <w:lang w:val="vi-VN"/>
              </w:rPr>
            </w:pPr>
            <w:r>
              <w:rPr>
                <w:lang w:val="vi-VN"/>
              </w:rPr>
              <w:t xml:space="preserve">Thực hiện các công việc đã được học tập từ 5 tuần trước </w:t>
            </w:r>
          </w:p>
        </w:tc>
        <w:tc>
          <w:tcPr>
            <w:tcW w:w="2700" w:type="dxa"/>
            <w:shd w:val="clear" w:color="auto" w:fill="auto"/>
          </w:tcPr>
          <w:p w:rsidR="00F15F4C" w:rsidRDefault="00F15F4C" w:rsidP="00F15F4C">
            <w:pPr>
              <w:spacing w:before="240"/>
              <w:jc w:val="center"/>
              <w:rPr>
                <w:lang w:val="vi-VN"/>
              </w:rPr>
            </w:pPr>
            <w:r>
              <w:rPr>
                <w:lang w:val="vi-VN"/>
              </w:rPr>
              <w:t xml:space="preserve">Đã thuần thục với công việc được giao, học hỏi được nhiều kiến thức mới từ đối tác </w:t>
            </w:r>
          </w:p>
        </w:tc>
        <w:tc>
          <w:tcPr>
            <w:tcW w:w="911" w:type="dxa"/>
          </w:tcPr>
          <w:p w:rsidR="00F15F4C" w:rsidRDefault="0069276D" w:rsidP="00F15F4C">
            <w:pPr>
              <w:spacing w:before="240"/>
              <w:jc w:val="center"/>
              <w:rPr>
                <w:lang w:val="vi-VN"/>
              </w:rPr>
            </w:pPr>
            <w:r>
              <w:rPr>
                <w:lang w:val="vi-VN"/>
              </w:rPr>
              <w:t>100%</w:t>
            </w:r>
          </w:p>
        </w:tc>
        <w:tc>
          <w:tcPr>
            <w:tcW w:w="1959" w:type="dxa"/>
          </w:tcPr>
          <w:p w:rsidR="00F15F4C" w:rsidRDefault="00F15F4C" w:rsidP="00F15F4C">
            <w:pPr>
              <w:jc w:val="center"/>
              <w:rPr>
                <w:lang w:val="vi-VN"/>
              </w:rPr>
            </w:pPr>
          </w:p>
        </w:tc>
      </w:tr>
      <w:tr w:rsidR="0069276D" w:rsidTr="00F15F4C">
        <w:trPr>
          <w:trHeight w:val="896"/>
          <w:jc w:val="center"/>
        </w:trPr>
        <w:tc>
          <w:tcPr>
            <w:tcW w:w="1959" w:type="dxa"/>
          </w:tcPr>
          <w:p w:rsidR="0069276D" w:rsidRPr="0069276D" w:rsidRDefault="0069276D" w:rsidP="00F15F4C">
            <w:pPr>
              <w:jc w:val="center"/>
              <w:rPr>
                <w:lang w:val="vi-VN"/>
              </w:rPr>
            </w:pPr>
            <w:r>
              <w:rPr>
                <w:lang w:val="vi-VN"/>
              </w:rPr>
              <w:t xml:space="preserve">Tuần 7 từ ngày 01/07/2024 đến ngày 06/07/2024 </w:t>
            </w:r>
          </w:p>
        </w:tc>
        <w:tc>
          <w:tcPr>
            <w:tcW w:w="2266" w:type="dxa"/>
          </w:tcPr>
          <w:p w:rsidR="0069276D" w:rsidRDefault="0069276D" w:rsidP="0069276D">
            <w:pPr>
              <w:spacing w:before="240"/>
              <w:jc w:val="center"/>
              <w:rPr>
                <w:lang w:val="vi-VN"/>
              </w:rPr>
            </w:pPr>
            <w:r>
              <w:rPr>
                <w:lang w:val="vi-VN"/>
              </w:rPr>
              <w:t xml:space="preserve">Khái quát lại công việc </w:t>
            </w:r>
          </w:p>
        </w:tc>
        <w:tc>
          <w:tcPr>
            <w:tcW w:w="2700" w:type="dxa"/>
            <w:shd w:val="clear" w:color="auto" w:fill="auto"/>
          </w:tcPr>
          <w:p w:rsidR="0069276D" w:rsidRDefault="0069276D" w:rsidP="00F15F4C">
            <w:pPr>
              <w:spacing w:before="240"/>
              <w:jc w:val="center"/>
              <w:rPr>
                <w:lang w:val="vi-VN"/>
              </w:rPr>
            </w:pPr>
            <w:r>
              <w:rPr>
                <w:lang w:val="vi-VN"/>
              </w:rPr>
              <w:t xml:space="preserve">Đúc kết lại kiến thức và những nền tảng </w:t>
            </w:r>
            <w:r>
              <w:rPr>
                <w:lang w:val="vi-VN"/>
              </w:rPr>
              <w:lastRenderedPageBreak/>
              <w:t xml:space="preserve">được học tập, để hoàn thiện báo cáo </w:t>
            </w:r>
          </w:p>
        </w:tc>
        <w:tc>
          <w:tcPr>
            <w:tcW w:w="911" w:type="dxa"/>
          </w:tcPr>
          <w:p w:rsidR="0069276D" w:rsidRDefault="0069276D" w:rsidP="00F15F4C">
            <w:pPr>
              <w:spacing w:before="240"/>
              <w:jc w:val="center"/>
              <w:rPr>
                <w:lang w:val="vi-VN"/>
              </w:rPr>
            </w:pPr>
            <w:r>
              <w:rPr>
                <w:lang w:val="vi-VN"/>
              </w:rPr>
              <w:lastRenderedPageBreak/>
              <w:t>80%</w:t>
            </w:r>
          </w:p>
        </w:tc>
        <w:tc>
          <w:tcPr>
            <w:tcW w:w="1959" w:type="dxa"/>
          </w:tcPr>
          <w:p w:rsidR="0069276D" w:rsidRDefault="0069276D" w:rsidP="00F15F4C">
            <w:pPr>
              <w:jc w:val="center"/>
              <w:rPr>
                <w:lang w:val="vi-VN"/>
              </w:rPr>
            </w:pPr>
          </w:p>
        </w:tc>
      </w:tr>
      <w:tr w:rsidR="0069276D" w:rsidTr="00F15F4C">
        <w:trPr>
          <w:trHeight w:val="896"/>
          <w:jc w:val="center"/>
        </w:trPr>
        <w:tc>
          <w:tcPr>
            <w:tcW w:w="1959" w:type="dxa"/>
          </w:tcPr>
          <w:p w:rsidR="0069276D" w:rsidRDefault="0069276D" w:rsidP="00F15F4C">
            <w:pPr>
              <w:jc w:val="center"/>
              <w:rPr>
                <w:lang w:val="vi-VN"/>
              </w:rPr>
            </w:pPr>
            <w:r>
              <w:rPr>
                <w:lang w:val="vi-VN"/>
              </w:rPr>
              <w:lastRenderedPageBreak/>
              <w:t xml:space="preserve">Tuần 8 từ ngày 08/07/2024 đến ngày 13/07/2024 </w:t>
            </w:r>
          </w:p>
        </w:tc>
        <w:tc>
          <w:tcPr>
            <w:tcW w:w="2266" w:type="dxa"/>
          </w:tcPr>
          <w:p w:rsidR="0069276D" w:rsidRDefault="0069276D" w:rsidP="0069276D">
            <w:pPr>
              <w:spacing w:before="240"/>
              <w:jc w:val="center"/>
              <w:rPr>
                <w:lang w:val="vi-VN"/>
              </w:rPr>
            </w:pPr>
            <w:r>
              <w:rPr>
                <w:lang w:val="vi-VN"/>
              </w:rPr>
              <w:t xml:space="preserve">Trải nghiệm quy trình đón KHÁCH </w:t>
            </w:r>
          </w:p>
        </w:tc>
        <w:tc>
          <w:tcPr>
            <w:tcW w:w="2700" w:type="dxa"/>
            <w:shd w:val="clear" w:color="auto" w:fill="auto"/>
          </w:tcPr>
          <w:p w:rsidR="0069276D" w:rsidRDefault="0069276D" w:rsidP="00F15F4C">
            <w:pPr>
              <w:spacing w:before="240"/>
              <w:jc w:val="center"/>
              <w:rPr>
                <w:lang w:val="vi-VN"/>
              </w:rPr>
            </w:pPr>
            <w:r>
              <w:rPr>
                <w:lang w:val="vi-VN"/>
              </w:rPr>
              <w:t xml:space="preserve">Làm việc trực tiếp với Sếp, hỗ trợ đón khách hàng mà sếp yêu cầu, hướng dẫn và đặt phòng họp cho khách </w:t>
            </w:r>
          </w:p>
        </w:tc>
        <w:tc>
          <w:tcPr>
            <w:tcW w:w="911" w:type="dxa"/>
          </w:tcPr>
          <w:p w:rsidR="0069276D" w:rsidRDefault="0069276D" w:rsidP="00F15F4C">
            <w:pPr>
              <w:spacing w:before="240"/>
              <w:jc w:val="center"/>
              <w:rPr>
                <w:lang w:val="vi-VN"/>
              </w:rPr>
            </w:pPr>
            <w:r>
              <w:rPr>
                <w:lang w:val="vi-VN"/>
              </w:rPr>
              <w:t xml:space="preserve">70% </w:t>
            </w:r>
          </w:p>
        </w:tc>
        <w:tc>
          <w:tcPr>
            <w:tcW w:w="1959" w:type="dxa"/>
          </w:tcPr>
          <w:p w:rsidR="0069276D" w:rsidRDefault="0069276D" w:rsidP="00F15F4C">
            <w:pPr>
              <w:jc w:val="center"/>
              <w:rPr>
                <w:lang w:val="vi-VN"/>
              </w:rPr>
            </w:pPr>
          </w:p>
        </w:tc>
      </w:tr>
      <w:tr w:rsidR="0069276D" w:rsidTr="00F15F4C">
        <w:trPr>
          <w:trHeight w:val="896"/>
          <w:jc w:val="center"/>
        </w:trPr>
        <w:tc>
          <w:tcPr>
            <w:tcW w:w="1959" w:type="dxa"/>
          </w:tcPr>
          <w:p w:rsidR="0069276D" w:rsidRDefault="0069276D" w:rsidP="00F15F4C">
            <w:pPr>
              <w:jc w:val="center"/>
              <w:rPr>
                <w:lang w:val="vi-VN"/>
              </w:rPr>
            </w:pPr>
            <w:r>
              <w:rPr>
                <w:lang w:val="vi-VN"/>
              </w:rPr>
              <w:t xml:space="preserve">Tuần 9 từ ngày 15/07/2024 đến ngày 20/07/2024 </w:t>
            </w:r>
          </w:p>
        </w:tc>
        <w:tc>
          <w:tcPr>
            <w:tcW w:w="2266" w:type="dxa"/>
          </w:tcPr>
          <w:p w:rsidR="0069276D" w:rsidRDefault="0069276D" w:rsidP="0069276D">
            <w:pPr>
              <w:spacing w:before="240"/>
              <w:jc w:val="center"/>
              <w:rPr>
                <w:lang w:val="vi-VN"/>
              </w:rPr>
            </w:pPr>
            <w:r>
              <w:rPr>
                <w:lang w:val="vi-VN"/>
              </w:rPr>
              <w:t xml:space="preserve">Kết thúc quá trình thực tập và viết báo cáo thực tập </w:t>
            </w:r>
          </w:p>
        </w:tc>
        <w:tc>
          <w:tcPr>
            <w:tcW w:w="2700" w:type="dxa"/>
            <w:shd w:val="clear" w:color="auto" w:fill="auto"/>
          </w:tcPr>
          <w:p w:rsidR="0069276D" w:rsidRDefault="0069276D" w:rsidP="00F15F4C">
            <w:pPr>
              <w:spacing w:before="240"/>
              <w:jc w:val="center"/>
              <w:rPr>
                <w:lang w:val="vi-VN"/>
              </w:rPr>
            </w:pPr>
            <w:r>
              <w:rPr>
                <w:lang w:val="vi-VN"/>
              </w:rPr>
              <w:t xml:space="preserve">Đúc kết lại quá trình thực tập và hoàn thiện bài báo cáo thực tập </w:t>
            </w:r>
          </w:p>
        </w:tc>
        <w:tc>
          <w:tcPr>
            <w:tcW w:w="911" w:type="dxa"/>
          </w:tcPr>
          <w:p w:rsidR="0069276D" w:rsidRDefault="0069276D" w:rsidP="00F15F4C">
            <w:pPr>
              <w:spacing w:before="240"/>
              <w:jc w:val="center"/>
              <w:rPr>
                <w:lang w:val="vi-VN"/>
              </w:rPr>
            </w:pPr>
            <w:r>
              <w:rPr>
                <w:lang w:val="vi-VN"/>
              </w:rPr>
              <w:t xml:space="preserve">100% </w:t>
            </w:r>
          </w:p>
        </w:tc>
        <w:tc>
          <w:tcPr>
            <w:tcW w:w="1959" w:type="dxa"/>
          </w:tcPr>
          <w:p w:rsidR="0069276D" w:rsidRDefault="0069276D" w:rsidP="00F15F4C">
            <w:pPr>
              <w:jc w:val="center"/>
              <w:rPr>
                <w:lang w:val="vi-VN"/>
              </w:rPr>
            </w:pPr>
          </w:p>
        </w:tc>
      </w:tr>
    </w:tbl>
    <w:p w:rsidR="00F15F4C" w:rsidRDefault="00F15F4C" w:rsidP="00F15F4C">
      <w:pPr>
        <w:rPr>
          <w:lang w:val="vi-VN"/>
        </w:rPr>
      </w:pPr>
    </w:p>
    <w:p w:rsidR="004A1FBF" w:rsidRDefault="004A1FBF" w:rsidP="00F15F4C">
      <w:pPr>
        <w:rPr>
          <w:lang w:val="vi-VN"/>
        </w:rPr>
      </w:pPr>
    </w:p>
    <w:p w:rsidR="004A1FBF" w:rsidRDefault="004A1FBF" w:rsidP="00F15F4C">
      <w:pPr>
        <w:rPr>
          <w:lang w:val="vi-VN"/>
        </w:rPr>
      </w:pPr>
    </w:p>
    <w:p w:rsidR="004A1FBF" w:rsidRDefault="004A1FBF" w:rsidP="00F15F4C">
      <w:pPr>
        <w:rPr>
          <w:lang w:val="vi-VN"/>
        </w:rPr>
      </w:pPr>
    </w:p>
    <w:p w:rsidR="004A1FBF" w:rsidRDefault="004A1FBF" w:rsidP="00F15F4C">
      <w:pPr>
        <w:rPr>
          <w:lang w:val="vi-VN"/>
        </w:rPr>
      </w:pPr>
    </w:p>
    <w:p w:rsidR="004A1FBF" w:rsidRDefault="004A1FBF" w:rsidP="00F15F4C">
      <w:pPr>
        <w:rPr>
          <w:lang w:val="vi-VN"/>
        </w:rPr>
      </w:pPr>
    </w:p>
    <w:p w:rsidR="004A1FBF" w:rsidRDefault="004A1FBF" w:rsidP="00F15F4C">
      <w:pPr>
        <w:rPr>
          <w:lang w:val="vi-VN"/>
        </w:rPr>
      </w:pPr>
    </w:p>
    <w:p w:rsidR="004A1FBF" w:rsidRDefault="004A1FBF" w:rsidP="00F15F4C">
      <w:pPr>
        <w:rPr>
          <w:lang w:val="vi-VN"/>
        </w:rPr>
      </w:pPr>
    </w:p>
    <w:p w:rsidR="004A1FBF" w:rsidRDefault="004A1FBF" w:rsidP="00F15F4C">
      <w:pPr>
        <w:rPr>
          <w:lang w:val="vi-VN"/>
        </w:rPr>
      </w:pPr>
    </w:p>
    <w:p w:rsidR="004A1FBF" w:rsidRDefault="004A1FBF" w:rsidP="00F15F4C">
      <w:pPr>
        <w:rPr>
          <w:lang w:val="vi-VN"/>
        </w:rPr>
      </w:pPr>
    </w:p>
    <w:p w:rsidR="004A1FBF" w:rsidRDefault="004A1FBF" w:rsidP="00F15F4C">
      <w:pPr>
        <w:rPr>
          <w:lang w:val="vi-VN"/>
        </w:rPr>
      </w:pPr>
    </w:p>
    <w:p w:rsidR="004A1FBF" w:rsidRDefault="004A1FBF" w:rsidP="00F15F4C">
      <w:pPr>
        <w:rPr>
          <w:lang w:val="vi-VN"/>
        </w:rPr>
      </w:pPr>
    </w:p>
    <w:p w:rsidR="004A1FBF" w:rsidRDefault="004A1FBF" w:rsidP="00F15F4C">
      <w:pPr>
        <w:rPr>
          <w:lang w:val="vi-VN"/>
        </w:rPr>
      </w:pPr>
    </w:p>
    <w:p w:rsidR="004A1FBF" w:rsidRDefault="004A1FBF" w:rsidP="00F15F4C">
      <w:pPr>
        <w:rPr>
          <w:lang w:val="vi-VN"/>
        </w:rPr>
      </w:pPr>
    </w:p>
    <w:p w:rsidR="004A1FBF" w:rsidRDefault="004A1FBF" w:rsidP="00F15F4C">
      <w:pPr>
        <w:rPr>
          <w:lang w:val="vi-VN"/>
        </w:rPr>
      </w:pPr>
    </w:p>
    <w:p w:rsidR="004A1FBF" w:rsidRDefault="004A1FBF" w:rsidP="00F15F4C">
      <w:pPr>
        <w:rPr>
          <w:lang w:val="vi-VN"/>
        </w:rPr>
      </w:pPr>
    </w:p>
    <w:p w:rsidR="004A1FBF" w:rsidRDefault="004A1FBF" w:rsidP="00F15F4C">
      <w:pPr>
        <w:rPr>
          <w:lang w:val="vi-VN"/>
        </w:rPr>
      </w:pPr>
    </w:p>
    <w:p w:rsidR="004A1FBF" w:rsidRDefault="004A1FBF" w:rsidP="00F15F4C">
      <w:pPr>
        <w:rPr>
          <w:lang w:val="vi-VN"/>
        </w:rPr>
      </w:pPr>
    </w:p>
    <w:p w:rsidR="004A1FBF" w:rsidRDefault="004A1FBF" w:rsidP="00F15F4C">
      <w:pPr>
        <w:rPr>
          <w:lang w:val="vi-VN"/>
        </w:rPr>
      </w:pPr>
    </w:p>
    <w:p w:rsidR="004A1FBF" w:rsidRDefault="004A1FBF" w:rsidP="004A1FBF">
      <w:pPr>
        <w:pStyle w:val="Heading1"/>
        <w:rPr>
          <w:lang w:val="vi-VN"/>
        </w:rPr>
      </w:pPr>
      <w:r>
        <w:rPr>
          <w:lang w:val="vi-VN"/>
        </w:rPr>
        <w:lastRenderedPageBreak/>
        <w:t xml:space="preserve">CHƯƠNG III. KẾT QUẢ THỰC TẬP </w:t>
      </w:r>
    </w:p>
    <w:p w:rsidR="004A1FBF" w:rsidRDefault="004A1FBF" w:rsidP="004A1FBF">
      <w:pPr>
        <w:rPr>
          <w:lang w:val="vi-VN"/>
        </w:rPr>
      </w:pPr>
      <w:r>
        <w:rPr>
          <w:lang w:val="vi-VN"/>
        </w:rPr>
        <w:tab/>
        <w:t xml:space="preserve">Sau quá trình thực tập tại Công Ty TNHH NEWEB Việt Nam với đề tài ... em đã học được rất nhiều điều quan trọng về cả lý thuyết lẫn thực hành trong lĩnh vực ... từ đó nâng cao kỹ năng và kiến thức của mình trong lĩnh vực này. </w:t>
      </w:r>
    </w:p>
    <w:p w:rsidR="004A1FBF" w:rsidRDefault="004A1FBF" w:rsidP="004A1FBF">
      <w:pPr>
        <w:pStyle w:val="Heading2"/>
        <w:rPr>
          <w:lang w:val="vi-VN"/>
        </w:rPr>
      </w:pPr>
      <w:r>
        <w:rPr>
          <w:lang w:val="vi-VN"/>
        </w:rPr>
        <w:t xml:space="preserve">3.1. Kết quả lý thuyết </w:t>
      </w:r>
    </w:p>
    <w:p w:rsidR="004A1FBF" w:rsidRDefault="004A1FBF" w:rsidP="004A1FBF">
      <w:pPr>
        <w:rPr>
          <w:lang w:val="vi-VN"/>
        </w:rPr>
      </w:pPr>
      <w:r>
        <w:rPr>
          <w:lang w:val="vi-VN"/>
        </w:rPr>
        <w:tab/>
        <w:t xml:space="preserve">Trong quá trình thực tập tại Công ty TNHH NEWEB Việt Nam, em đã tích lũy được nhiều kinh nghiệm quý giá cho bản thân như: </w:t>
      </w:r>
    </w:p>
    <w:p w:rsidR="004A1FBF" w:rsidRDefault="004A1FBF" w:rsidP="004A1FBF">
      <w:pPr>
        <w:pStyle w:val="ListParagraph"/>
        <w:numPr>
          <w:ilvl w:val="0"/>
          <w:numId w:val="2"/>
        </w:numPr>
        <w:rPr>
          <w:lang w:val="vi-VN"/>
        </w:rPr>
      </w:pPr>
      <w:r>
        <w:rPr>
          <w:lang w:val="vi-VN"/>
        </w:rPr>
        <w:t xml:space="preserve">Khả năng tự học. </w:t>
      </w:r>
    </w:p>
    <w:p w:rsidR="00702C3E" w:rsidRDefault="00702C3E" w:rsidP="004A1FBF">
      <w:pPr>
        <w:pStyle w:val="ListParagraph"/>
        <w:numPr>
          <w:ilvl w:val="0"/>
          <w:numId w:val="2"/>
        </w:numPr>
        <w:rPr>
          <w:lang w:val="vi-VN"/>
        </w:rPr>
      </w:pPr>
      <w:r>
        <w:rPr>
          <w:lang w:val="vi-VN"/>
        </w:rPr>
        <w:t>Hiểu biết thêm về cách cài đặt Win PC</w:t>
      </w:r>
    </w:p>
    <w:p w:rsidR="004A1FBF" w:rsidRDefault="00702C3E" w:rsidP="004A1FBF">
      <w:pPr>
        <w:pStyle w:val="ListParagraph"/>
        <w:numPr>
          <w:ilvl w:val="0"/>
          <w:numId w:val="2"/>
        </w:numPr>
        <w:rPr>
          <w:lang w:val="vi-VN"/>
        </w:rPr>
      </w:pPr>
      <w:r>
        <w:rPr>
          <w:lang w:val="vi-VN"/>
        </w:rPr>
        <w:t xml:space="preserve">Hiểu biết sâu về sản phẩ và công nghệ như: Thiết bị thu vệ tinh, sản phẩm mạng IEEE 908.11 và các sản phẩm truyền không dây. </w:t>
      </w:r>
    </w:p>
    <w:p w:rsidR="00702C3E" w:rsidRDefault="00702C3E" w:rsidP="004A1FBF">
      <w:pPr>
        <w:pStyle w:val="ListParagraph"/>
        <w:numPr>
          <w:ilvl w:val="0"/>
          <w:numId w:val="2"/>
        </w:numPr>
        <w:rPr>
          <w:lang w:val="vi-VN"/>
        </w:rPr>
      </w:pPr>
      <w:r>
        <w:rPr>
          <w:lang w:val="vi-VN"/>
        </w:rPr>
        <w:t xml:space="preserve">Học hỏi được quy trình vận hành của công ty. </w:t>
      </w:r>
    </w:p>
    <w:p w:rsidR="00702C3E" w:rsidRDefault="00702C3E" w:rsidP="004A1FBF">
      <w:pPr>
        <w:pStyle w:val="ListParagraph"/>
        <w:numPr>
          <w:ilvl w:val="0"/>
          <w:numId w:val="2"/>
        </w:numPr>
        <w:rPr>
          <w:lang w:val="vi-VN"/>
        </w:rPr>
      </w:pPr>
      <w:r>
        <w:rPr>
          <w:lang w:val="vi-VN"/>
        </w:rPr>
        <w:t xml:space="preserve">Tiếp cận với nhà thầu và đối tác nâng cao khả năng giao tiếp </w:t>
      </w:r>
    </w:p>
    <w:p w:rsidR="00702C3E" w:rsidRDefault="00702C3E" w:rsidP="004A1FBF">
      <w:pPr>
        <w:pStyle w:val="ListParagraph"/>
        <w:numPr>
          <w:ilvl w:val="0"/>
          <w:numId w:val="2"/>
        </w:numPr>
        <w:rPr>
          <w:lang w:val="vi-VN"/>
        </w:rPr>
      </w:pPr>
      <w:r>
        <w:rPr>
          <w:lang w:val="vi-VN"/>
        </w:rPr>
        <w:t xml:space="preserve">Nâng cao khả năng ngoại ngữ của bản thân. </w:t>
      </w:r>
    </w:p>
    <w:p w:rsidR="00702C3E" w:rsidRDefault="00702C3E" w:rsidP="00702C3E">
      <w:pPr>
        <w:pStyle w:val="Heading2"/>
        <w:rPr>
          <w:lang w:val="vi-VN"/>
        </w:rPr>
      </w:pPr>
      <w:r>
        <w:rPr>
          <w:lang w:val="vi-VN"/>
        </w:rPr>
        <w:t xml:space="preserve">3.2. Kết quả thực hành </w:t>
      </w:r>
    </w:p>
    <w:p w:rsidR="00702C3E" w:rsidRDefault="00702C3E" w:rsidP="00702C3E">
      <w:pPr>
        <w:rPr>
          <w:lang w:val="vi-VN"/>
        </w:rPr>
      </w:pPr>
      <w:r>
        <w:rPr>
          <w:lang w:val="vi-VN"/>
        </w:rPr>
        <w:tab/>
        <w:t xml:space="preserve">Ứng dụng quy trình em đã thực hiện trong quá trình thực tập bao gồm các kỹ năng sau: </w:t>
      </w:r>
    </w:p>
    <w:p w:rsidR="00702C3E" w:rsidRDefault="00702C3E" w:rsidP="00702C3E">
      <w:pPr>
        <w:pStyle w:val="ListParagraph"/>
        <w:numPr>
          <w:ilvl w:val="0"/>
          <w:numId w:val="2"/>
        </w:numPr>
        <w:rPr>
          <w:lang w:val="vi-VN"/>
        </w:rPr>
      </w:pPr>
      <w:r>
        <w:rPr>
          <w:lang w:val="vi-VN"/>
        </w:rPr>
        <w:t xml:space="preserve">Cài đặt Win PC </w:t>
      </w:r>
      <w:bookmarkStart w:id="50" w:name="_GoBack"/>
      <w:bookmarkEnd w:id="50"/>
    </w:p>
    <w:p w:rsidR="00702C3E" w:rsidRPr="00702C3E" w:rsidRDefault="00702C3E" w:rsidP="00702C3E">
      <w:pPr>
        <w:pStyle w:val="ListParagraph"/>
        <w:numPr>
          <w:ilvl w:val="0"/>
          <w:numId w:val="2"/>
        </w:numPr>
        <w:rPr>
          <w:lang w:val="vi-VN"/>
        </w:rPr>
      </w:pPr>
    </w:p>
    <w:sectPr w:rsidR="00702C3E" w:rsidRPr="00702C3E" w:rsidSect="004A1FBF">
      <w:headerReference w:type="default" r:id="rId8"/>
      <w:footerReference w:type="default" r:id="rId9"/>
      <w:pgSz w:w="12240" w:h="15840"/>
      <w:pgMar w:top="1440" w:right="1440" w:bottom="1440" w:left="1440" w:header="720" w:footer="720" w:gutter="0"/>
      <w:pgBorders w:display="firstPage"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FBF" w:rsidRDefault="004A1FBF">
    <w:pPr>
      <w:pStyle w:val="Footer"/>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FBF" w:rsidRDefault="004A1FB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338A2"/>
    <w:multiLevelType w:val="multilevel"/>
    <w:tmpl w:val="1C24F702"/>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 w15:restartNumberingAfterBreak="0">
    <w:nsid w:val="05A66CEF"/>
    <w:multiLevelType w:val="hybridMultilevel"/>
    <w:tmpl w:val="A9E0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5418D"/>
    <w:multiLevelType w:val="hybridMultilevel"/>
    <w:tmpl w:val="BF5CD8C6"/>
    <w:lvl w:ilvl="0" w:tplc="0DDE5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8C0C2B"/>
    <w:multiLevelType w:val="multilevel"/>
    <w:tmpl w:val="047207A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4B0566F"/>
    <w:multiLevelType w:val="hybridMultilevel"/>
    <w:tmpl w:val="CE4268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1F3400"/>
    <w:multiLevelType w:val="hybridMultilevel"/>
    <w:tmpl w:val="BD34FF78"/>
    <w:lvl w:ilvl="0" w:tplc="667E890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F4C"/>
    <w:rsid w:val="00092A50"/>
    <w:rsid w:val="00425C8D"/>
    <w:rsid w:val="004A1FBF"/>
    <w:rsid w:val="0069276D"/>
    <w:rsid w:val="00702C3E"/>
    <w:rsid w:val="00C409EA"/>
    <w:rsid w:val="00F15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F0F23"/>
  <w15:chartTrackingRefBased/>
  <w15:docId w15:val="{125D8619-65DA-4953-8B68-C1ED4E475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F4C"/>
    <w:rPr>
      <w:rFonts w:ascii="Times New Roman" w:hAnsi="Times New Roman"/>
      <w:sz w:val="26"/>
    </w:rPr>
  </w:style>
  <w:style w:type="paragraph" w:styleId="Heading1">
    <w:name w:val="heading 1"/>
    <w:basedOn w:val="Normal"/>
    <w:next w:val="Normal"/>
    <w:link w:val="Heading1Char"/>
    <w:uiPriority w:val="9"/>
    <w:qFormat/>
    <w:rsid w:val="00F15F4C"/>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15F4C"/>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F15F4C"/>
    <w:pPr>
      <w:keepNext/>
      <w:keepLines/>
      <w:spacing w:before="40" w:after="0"/>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rsid w:val="00F15F4C"/>
    <w:pPr>
      <w:keepNext/>
      <w:keepLines/>
      <w:spacing w:before="40" w:after="0"/>
      <w:jc w:val="center"/>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F4C"/>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F15F4C"/>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F15F4C"/>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uiPriority w:val="9"/>
    <w:rsid w:val="00F15F4C"/>
    <w:rPr>
      <w:rFonts w:ascii="Times New Roman" w:eastAsiaTheme="majorEastAsia" w:hAnsi="Times New Roman" w:cstheme="majorBidi"/>
      <w:i/>
      <w:iCs/>
      <w:sz w:val="26"/>
    </w:rPr>
  </w:style>
  <w:style w:type="table" w:styleId="TableGrid">
    <w:name w:val="Table Grid"/>
    <w:basedOn w:val="TableNormal"/>
    <w:uiPriority w:val="39"/>
    <w:rsid w:val="00F15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5F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F4C"/>
    <w:rPr>
      <w:rFonts w:ascii="Times New Roman" w:hAnsi="Times New Roman"/>
      <w:sz w:val="26"/>
    </w:rPr>
  </w:style>
  <w:style w:type="paragraph" w:styleId="Footer">
    <w:name w:val="footer"/>
    <w:basedOn w:val="Normal"/>
    <w:link w:val="FooterChar"/>
    <w:uiPriority w:val="99"/>
    <w:unhideWhenUsed/>
    <w:rsid w:val="00F15F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F4C"/>
    <w:rPr>
      <w:rFonts w:ascii="Times New Roman" w:hAnsi="Times New Roman"/>
      <w:sz w:val="26"/>
    </w:rPr>
  </w:style>
  <w:style w:type="paragraph" w:styleId="ListParagraph">
    <w:name w:val="List Paragraph"/>
    <w:basedOn w:val="Normal"/>
    <w:uiPriority w:val="34"/>
    <w:qFormat/>
    <w:rsid w:val="00F15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16</Pages>
  <Words>2353</Words>
  <Characters>13416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2024-07-16T01:26:00Z</dcterms:created>
  <dcterms:modified xsi:type="dcterms:W3CDTF">2024-07-16T03:01:00Z</dcterms:modified>
</cp:coreProperties>
</file>